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6F2AEE" w14:textId="77777777" w:rsidR="00270133" w:rsidRDefault="00270133">
      <w:pPr>
        <w:jc w:val="both"/>
        <w:rPr>
          <w:u w:val="single"/>
        </w:rPr>
      </w:pPr>
      <w:r>
        <w:rPr>
          <w:u w:val="single"/>
        </w:rPr>
        <w:t>16.265</w:t>
      </w:r>
      <w:r>
        <w:rPr>
          <w:u w:val="single"/>
        </w:rPr>
        <w:tab/>
        <w:t xml:space="preserve">   Logic Design</w:t>
      </w:r>
      <w:r>
        <w:rPr>
          <w:u w:val="single"/>
        </w:rPr>
        <w:tab/>
        <w:t xml:space="preserve"> </w:t>
      </w:r>
      <w:r w:rsidR="007A3ECD">
        <w:rPr>
          <w:u w:val="single"/>
        </w:rPr>
        <w:t xml:space="preserve">                           </w:t>
      </w:r>
      <w:r>
        <w:rPr>
          <w:u w:val="single"/>
        </w:rPr>
        <w:t xml:space="preserve">                                                             Laboratory Grade Sheet </w:t>
      </w:r>
    </w:p>
    <w:p w14:paraId="11CEB43F" w14:textId="77777777" w:rsidR="00270133" w:rsidRDefault="00270133">
      <w:pPr>
        <w:jc w:val="both"/>
        <w:rPr>
          <w:u w:val="single"/>
        </w:rPr>
      </w:pPr>
    </w:p>
    <w:p w14:paraId="41E588D0" w14:textId="77777777" w:rsidR="008E06F3" w:rsidRDefault="008E06F3" w:rsidP="008E06F3">
      <w:pPr>
        <w:jc w:val="both"/>
        <w:rPr>
          <w:color w:val="FF0000"/>
          <w:sz w:val="24"/>
        </w:rPr>
      </w:pPr>
      <w:r>
        <w:rPr>
          <w:color w:val="FF0000"/>
          <w:sz w:val="24"/>
        </w:rPr>
        <w:t xml:space="preserve">This page should be stapled together with the rest of the report. After the grading, this page will be taken and kept by the TAs for the record. </w:t>
      </w:r>
    </w:p>
    <w:p w14:paraId="1DBE68AF" w14:textId="77777777" w:rsidR="00270133" w:rsidRDefault="00270133">
      <w:r>
        <w:t xml:space="preserve"> </w:t>
      </w:r>
    </w:p>
    <w:p w14:paraId="2CC2C23D" w14:textId="77777777" w:rsidR="00270133" w:rsidRDefault="00270133">
      <w:pPr>
        <w:numPr>
          <w:ilvl w:val="0"/>
          <w:numId w:val="3"/>
        </w:numPr>
        <w:rPr>
          <w:color w:val="800080"/>
        </w:rPr>
      </w:pPr>
      <w:r>
        <w:rPr>
          <w:color w:val="800080"/>
        </w:rPr>
        <w:t>(This section to be completed by student)</w:t>
      </w:r>
    </w:p>
    <w:p w14:paraId="46A26EA2" w14:textId="77777777" w:rsidR="00270133" w:rsidRDefault="00270133">
      <w:pPr>
        <w:rPr>
          <w:color w:val="800080"/>
        </w:rPr>
      </w:pPr>
    </w:p>
    <w:p w14:paraId="607B19D6" w14:textId="77777777" w:rsidR="00270133" w:rsidRDefault="00270133">
      <w:pPr>
        <w:tabs>
          <w:tab w:val="left" w:pos="2700"/>
          <w:tab w:val="left" w:pos="3150"/>
        </w:tabs>
        <w:spacing w:line="360" w:lineRule="auto"/>
        <w:ind w:firstLine="720"/>
        <w:rPr>
          <w:color w:val="800080"/>
          <w:u w:val="single"/>
        </w:rPr>
      </w:pPr>
      <w:r>
        <w:rPr>
          <w:color w:val="800080"/>
        </w:rPr>
        <w:t>Student logic number:</w:t>
      </w:r>
      <w:r>
        <w:rPr>
          <w:color w:val="800080"/>
        </w:rPr>
        <w:tab/>
      </w:r>
      <w:r>
        <w:rPr>
          <w:color w:val="800080"/>
          <w:u w:val="single"/>
        </w:rPr>
        <w:tab/>
      </w:r>
      <w:r w:rsidR="004C0C96">
        <w:rPr>
          <w:color w:val="800080"/>
          <w:u w:val="single"/>
        </w:rPr>
        <w:t>117</w:t>
      </w:r>
      <w:r>
        <w:rPr>
          <w:color w:val="800080"/>
          <w:u w:val="single"/>
        </w:rPr>
        <w:tab/>
      </w:r>
      <w:r>
        <w:rPr>
          <w:color w:val="800080"/>
          <w:u w:val="single"/>
        </w:rPr>
        <w:tab/>
      </w:r>
    </w:p>
    <w:p w14:paraId="6D9B108A" w14:textId="77777777" w:rsidR="00270133" w:rsidRDefault="00270133">
      <w:pPr>
        <w:spacing w:line="360" w:lineRule="auto"/>
        <w:ind w:firstLine="720"/>
        <w:rPr>
          <w:color w:val="800080"/>
        </w:rPr>
      </w:pPr>
      <w:r>
        <w:rPr>
          <w:color w:val="800080"/>
        </w:rPr>
        <w:t>Student name: (Last)      ____</w:t>
      </w:r>
      <w:r w:rsidR="004C0C96">
        <w:rPr>
          <w:color w:val="800080"/>
        </w:rPr>
        <w:t>E</w:t>
      </w:r>
      <w:r>
        <w:rPr>
          <w:color w:val="800080"/>
        </w:rPr>
        <w:t>_______________, (first) _______</w:t>
      </w:r>
      <w:r w:rsidR="004C0C96">
        <w:rPr>
          <w:color w:val="800080"/>
        </w:rPr>
        <w:t>Erdun</w:t>
      </w:r>
      <w:r>
        <w:rPr>
          <w:color w:val="800080"/>
        </w:rPr>
        <w:t>_____________</w:t>
      </w:r>
    </w:p>
    <w:p w14:paraId="70D66A40" w14:textId="77777777" w:rsidR="00270133" w:rsidRDefault="00270133">
      <w:pPr>
        <w:tabs>
          <w:tab w:val="left" w:pos="2700"/>
          <w:tab w:val="left" w:pos="2880"/>
          <w:tab w:val="left" w:pos="3240"/>
          <w:tab w:val="left" w:pos="4500"/>
        </w:tabs>
        <w:spacing w:line="360" w:lineRule="auto"/>
        <w:ind w:firstLine="720"/>
        <w:rPr>
          <w:color w:val="800080"/>
          <w:u w:val="single"/>
        </w:rPr>
      </w:pPr>
      <w:r>
        <w:rPr>
          <w:color w:val="800080"/>
        </w:rPr>
        <w:t xml:space="preserve">Experiment number: </w:t>
      </w:r>
      <w:r>
        <w:rPr>
          <w:color w:val="800080"/>
        </w:rPr>
        <w:tab/>
      </w:r>
      <w:r>
        <w:rPr>
          <w:color w:val="800080"/>
          <w:u w:val="single"/>
        </w:rPr>
        <w:tab/>
      </w:r>
      <w:r>
        <w:rPr>
          <w:color w:val="800080"/>
          <w:u w:val="single"/>
        </w:rPr>
        <w:tab/>
      </w:r>
      <w:r>
        <w:rPr>
          <w:color w:val="800080"/>
          <w:sz w:val="24"/>
          <w:u w:val="single"/>
        </w:rPr>
        <w:t>3</w:t>
      </w:r>
      <w:r>
        <w:rPr>
          <w:color w:val="800080"/>
          <w:u w:val="single"/>
        </w:rPr>
        <w:tab/>
      </w:r>
    </w:p>
    <w:p w14:paraId="6CB71DA5" w14:textId="77777777" w:rsidR="00270133" w:rsidRDefault="00270133" w:rsidP="00BC7F4F">
      <w:pPr>
        <w:spacing w:line="360" w:lineRule="auto"/>
        <w:ind w:firstLine="720"/>
      </w:pPr>
      <w:r>
        <w:rPr>
          <w:color w:val="800080"/>
        </w:rPr>
        <w:t>Date/time:    __</w:t>
      </w:r>
      <w:r w:rsidR="00D9728C">
        <w:rPr>
          <w:color w:val="800080"/>
        </w:rPr>
        <w:t>04</w:t>
      </w:r>
      <w:r>
        <w:rPr>
          <w:color w:val="800080"/>
        </w:rPr>
        <w:t>____/___</w:t>
      </w:r>
      <w:r w:rsidR="00D9728C">
        <w:rPr>
          <w:color w:val="800080"/>
        </w:rPr>
        <w:t>04</w:t>
      </w:r>
      <w:r>
        <w:rPr>
          <w:color w:val="800080"/>
        </w:rPr>
        <w:t>__/ ____</w:t>
      </w:r>
      <w:r w:rsidR="00D9728C">
        <w:rPr>
          <w:color w:val="800080"/>
        </w:rPr>
        <w:t>2018</w:t>
      </w:r>
      <w:r>
        <w:rPr>
          <w:color w:val="800080"/>
        </w:rPr>
        <w:t>___,  ______</w:t>
      </w:r>
      <w:r w:rsidR="00D9728C">
        <w:rPr>
          <w:color w:val="800080"/>
        </w:rPr>
        <w:t>1</w:t>
      </w:r>
      <w:r>
        <w:rPr>
          <w:color w:val="800080"/>
        </w:rPr>
        <w:t>____p.m.</w:t>
      </w:r>
      <w:r w:rsidR="004C0C9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8032" behindDoc="0" locked="0" layoutInCell="0" allowOverlap="1" wp14:anchorId="768CE505" wp14:editId="163AE136">
                <wp:simplePos x="0" y="0"/>
                <wp:positionH relativeFrom="column">
                  <wp:posOffset>-7620</wp:posOffset>
                </wp:positionH>
                <wp:positionV relativeFrom="paragraph">
                  <wp:posOffset>175895</wp:posOffset>
                </wp:positionV>
                <wp:extent cx="5532120" cy="0"/>
                <wp:effectExtent l="0" t="0" r="0" b="0"/>
                <wp:wrapNone/>
                <wp:docPr id="544" name="Line 1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212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53C3CEA1" id="Line 1910" o:spid="_x0000_s1026" style="position:absolute;left:0;text-align:lef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13.85pt" to="435pt,1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" o:allowincell="f" strokeweight="1pt"/>
            </w:pict>
          </mc:Fallback>
        </mc:AlternateContent>
      </w:r>
    </w:p>
    <w:p w14:paraId="47F941A5" w14:textId="77777777" w:rsidR="00270133" w:rsidRDefault="00270133"/>
    <w:p w14:paraId="405836C6" w14:textId="77777777" w:rsidR="00270133" w:rsidRDefault="00270133">
      <w:pPr>
        <w:numPr>
          <w:ilvl w:val="0"/>
          <w:numId w:val="3"/>
        </w:numPr>
      </w:pPr>
      <w:r>
        <w:t>Preliminary checking</w:t>
      </w:r>
    </w:p>
    <w:p w14:paraId="133A2FFC" w14:textId="77777777" w:rsidR="00270133" w:rsidRDefault="00270133">
      <w:pPr>
        <w:numPr>
          <w:ilvl w:val="0"/>
          <w:numId w:val="4"/>
        </w:numPr>
      </w:pPr>
      <w:r>
        <w:t>Is the report written on 8½” x 11” paper and stapled at left margin?</w:t>
      </w:r>
    </w:p>
    <w:p w14:paraId="3A4F9929" w14:textId="77777777" w:rsidR="00270133" w:rsidRDefault="00270133">
      <w:pPr>
        <w:numPr>
          <w:ilvl w:val="0"/>
          <w:numId w:val="4"/>
        </w:numPr>
      </w:pPr>
      <w:r>
        <w:t>Is a cover page included?</w:t>
      </w:r>
    </w:p>
    <w:p w14:paraId="1AB37FBB" w14:textId="77777777" w:rsidR="00270133" w:rsidRDefault="00270133">
      <w:pPr>
        <w:numPr>
          <w:ilvl w:val="0"/>
          <w:numId w:val="4"/>
        </w:numPr>
      </w:pPr>
      <w:r>
        <w:t>Is the report written using the given template?</w:t>
      </w:r>
    </w:p>
    <w:p w14:paraId="7337E77F" w14:textId="77777777" w:rsidR="00270133" w:rsidRDefault="00270133">
      <w:pPr>
        <w:numPr>
          <w:ilvl w:val="0"/>
          <w:numId w:val="4"/>
        </w:numPr>
      </w:pPr>
      <w:r>
        <w:t>Is the correct assignment used in design?</w:t>
      </w:r>
    </w:p>
    <w:p w14:paraId="42B8E6AD" w14:textId="77777777" w:rsidR="00270133" w:rsidRDefault="00270133"/>
    <w:p w14:paraId="4A765848" w14:textId="77777777" w:rsidR="00270133" w:rsidRDefault="00270133">
      <w:pPr>
        <w:ind w:left="720"/>
      </w:pPr>
      <w:r>
        <w:t>Report will not be accepted if the answer is “NO” to any of the above questions.</w:t>
      </w:r>
    </w:p>
    <w:p w14:paraId="3925AF67" w14:textId="77777777" w:rsidR="00270133" w:rsidRDefault="00270133"/>
    <w:p w14:paraId="75C6D5CF" w14:textId="77777777" w:rsidR="00270133" w:rsidRDefault="00270133">
      <w:pPr>
        <w:numPr>
          <w:ilvl w:val="0"/>
          <w:numId w:val="3"/>
        </w:numPr>
      </w:pPr>
      <w:r>
        <w:t>Grade</w:t>
      </w:r>
    </w:p>
    <w:p w14:paraId="68056CC5" w14:textId="77777777" w:rsidR="00270133" w:rsidRDefault="006750E6">
      <w:pPr>
        <w:spacing w:line="360" w:lineRule="auto"/>
        <w:ind w:firstLine="720"/>
      </w:pPr>
      <w:r>
        <w:t>1</w:t>
      </w:r>
      <w:r w:rsidR="00270133">
        <w:t>.</w:t>
      </w:r>
      <w:r w:rsidR="00270133">
        <w:tab/>
        <w:t>Design procedures: supporting theory, details, etc.</w:t>
      </w:r>
      <w:r w:rsidR="00270133">
        <w:tab/>
        <w:t>(2</w:t>
      </w:r>
      <w:r>
        <w:t>0</w:t>
      </w:r>
      <w:r w:rsidR="00270133">
        <w:t>) ___________</w:t>
      </w:r>
    </w:p>
    <w:p w14:paraId="332AA419" w14:textId="77777777" w:rsidR="00270133" w:rsidRDefault="006750E6">
      <w:pPr>
        <w:spacing w:line="360" w:lineRule="auto"/>
        <w:ind w:left="720"/>
      </w:pPr>
      <w:r>
        <w:t>2</w:t>
      </w:r>
      <w:r w:rsidR="00270133">
        <w:t>3.</w:t>
      </w:r>
      <w:r w:rsidR="00270133">
        <w:tab/>
      </w:r>
      <w:r>
        <w:t>Is design correct?</w:t>
      </w:r>
      <w:r>
        <w:tab/>
      </w:r>
      <w:r>
        <w:tab/>
      </w:r>
      <w:r>
        <w:tab/>
      </w:r>
      <w:r>
        <w:tab/>
      </w:r>
      <w:r>
        <w:tab/>
        <w:t>(60) ___________</w:t>
      </w:r>
    </w:p>
    <w:p w14:paraId="05E62775" w14:textId="77777777" w:rsidR="00270133" w:rsidRDefault="006750E6">
      <w:pPr>
        <w:spacing w:line="360" w:lineRule="auto"/>
        <w:ind w:left="720"/>
      </w:pPr>
      <w:r>
        <w:t>3</w:t>
      </w:r>
      <w:r w:rsidR="00270133">
        <w:t>.</w:t>
      </w:r>
      <w:r w:rsidR="00270133">
        <w:tab/>
        <w:t>Minimization of design</w:t>
      </w:r>
      <w:r w:rsidR="00270133">
        <w:tab/>
      </w:r>
      <w:r w:rsidR="00270133">
        <w:tab/>
      </w:r>
      <w:r w:rsidR="00270133">
        <w:tab/>
      </w:r>
      <w:r w:rsidR="00270133">
        <w:tab/>
        <w:t>(1</w:t>
      </w:r>
      <w:r>
        <w:t>0</w:t>
      </w:r>
      <w:r w:rsidR="00270133">
        <w:t>) ___________</w:t>
      </w:r>
    </w:p>
    <w:p w14:paraId="698454D8" w14:textId="77777777" w:rsidR="00270133" w:rsidRDefault="00270133">
      <w:pPr>
        <w:spacing w:line="360" w:lineRule="auto"/>
        <w:ind w:left="720"/>
      </w:pPr>
      <w:r>
        <w:t>5.</w:t>
      </w:r>
      <w:r>
        <w:tab/>
        <w:t>List of ICs and unused gates</w:t>
      </w:r>
      <w:r>
        <w:tab/>
      </w:r>
      <w:r>
        <w:tab/>
      </w:r>
      <w:r>
        <w:tab/>
        <w:t>(10) ___________</w:t>
      </w:r>
      <w:r>
        <w:tab/>
      </w:r>
    </w:p>
    <w:p w14:paraId="14B7DC28" w14:textId="77777777" w:rsidR="00270133" w:rsidRDefault="00270133">
      <w:pPr>
        <w:spacing w:line="360" w:lineRule="auto"/>
        <w:ind w:left="720"/>
      </w:pPr>
    </w:p>
    <w:p w14:paraId="6C859D68" w14:textId="77777777" w:rsidR="00270133" w:rsidRDefault="00270133">
      <w:pPr>
        <w:spacing w:line="360" w:lineRule="auto"/>
        <w:ind w:left="720"/>
      </w:pPr>
      <w:r>
        <w:tab/>
      </w:r>
      <w:r>
        <w:tab/>
      </w:r>
      <w:r>
        <w:tab/>
      </w:r>
      <w:r>
        <w:tab/>
      </w:r>
      <w:r>
        <w:tab/>
        <w:t>Gross grade</w:t>
      </w:r>
      <w:r>
        <w:tab/>
        <w:t>(100)  __________</w:t>
      </w:r>
    </w:p>
    <w:p w14:paraId="5CF4856E" w14:textId="77777777" w:rsidR="00270133" w:rsidRDefault="00270133">
      <w:pPr>
        <w:spacing w:line="360" w:lineRule="auto"/>
        <w:ind w:left="720"/>
      </w:pPr>
    </w:p>
    <w:p w14:paraId="2BAFC778" w14:textId="77777777" w:rsidR="00270133" w:rsidRDefault="00270133">
      <w:pPr>
        <w:numPr>
          <w:ilvl w:val="0"/>
          <w:numId w:val="3"/>
        </w:numPr>
      </w:pPr>
      <w:r>
        <w:t>Adjustment to grade</w:t>
      </w:r>
    </w:p>
    <w:p w14:paraId="11841FC3" w14:textId="77777777" w:rsidR="006750E6" w:rsidRDefault="006750E6" w:rsidP="006750E6">
      <w:pPr>
        <w:tabs>
          <w:tab w:val="left" w:pos="990"/>
        </w:tabs>
        <w:spacing w:line="360" w:lineRule="auto"/>
        <w:ind w:left="720"/>
      </w:pPr>
      <w:r>
        <w:t>1.</w:t>
      </w:r>
      <w:r>
        <w:tab/>
      </w:r>
      <w:r w:rsidR="008E06F3">
        <w:t>Grade sheet, c</w:t>
      </w:r>
      <w:r>
        <w:t>over page</w:t>
      </w:r>
      <w:r>
        <w:tab/>
      </w:r>
      <w:r>
        <w:tab/>
      </w:r>
      <w:r>
        <w:tab/>
      </w:r>
      <w:r>
        <w:tab/>
        <w:t>(</w:t>
      </w:r>
      <w:r w:rsidRPr="00040A62">
        <w:rPr>
          <w:rFonts w:ascii="Symbol" w:hAnsi="Symbol"/>
        </w:rPr>
        <w:t></w:t>
      </w:r>
      <w:r>
        <w:t>5)  ___________</w:t>
      </w:r>
    </w:p>
    <w:p w14:paraId="14C3352A" w14:textId="77777777" w:rsidR="006750E6" w:rsidRDefault="006750E6" w:rsidP="006750E6">
      <w:pPr>
        <w:tabs>
          <w:tab w:val="left" w:pos="990"/>
        </w:tabs>
        <w:spacing w:line="360" w:lineRule="auto"/>
        <w:ind w:left="720"/>
      </w:pPr>
      <w:r>
        <w:t>2.</w:t>
      </w:r>
      <w:r>
        <w:tab/>
        <w:t>Title box of schematic diagram</w:t>
      </w:r>
      <w:r>
        <w:tab/>
      </w:r>
      <w:r>
        <w:tab/>
      </w:r>
      <w:r>
        <w:tab/>
      </w:r>
      <w:r>
        <w:tab/>
        <w:t>(</w:t>
      </w:r>
      <w:r w:rsidRPr="00040A62">
        <w:rPr>
          <w:rFonts w:ascii="Symbol" w:hAnsi="Symbol"/>
        </w:rPr>
        <w:t></w:t>
      </w:r>
      <w:r>
        <w:t>5)  ___________</w:t>
      </w:r>
    </w:p>
    <w:p w14:paraId="1FDB3E03" w14:textId="77777777" w:rsidR="006750E6" w:rsidRDefault="006750E6" w:rsidP="006750E6">
      <w:pPr>
        <w:tabs>
          <w:tab w:val="left" w:pos="990"/>
        </w:tabs>
        <w:spacing w:line="360" w:lineRule="auto"/>
        <w:ind w:firstLine="720"/>
      </w:pPr>
      <w:r>
        <w:t>3.</w:t>
      </w:r>
      <w:r>
        <w:tab/>
        <w:t>Schematic diagram in correct format</w:t>
      </w:r>
      <w:r>
        <w:tab/>
      </w:r>
      <w:r>
        <w:tab/>
      </w:r>
      <w:r>
        <w:tab/>
        <w:t>(</w:t>
      </w:r>
      <w:r w:rsidRPr="00040A62">
        <w:rPr>
          <w:rFonts w:ascii="Symbol" w:hAnsi="Symbol"/>
        </w:rPr>
        <w:t></w:t>
      </w:r>
      <w:r>
        <w:t>10) ___________</w:t>
      </w:r>
    </w:p>
    <w:p w14:paraId="38E6C3F2" w14:textId="77777777" w:rsidR="006750E6" w:rsidRDefault="006750E6" w:rsidP="006750E6">
      <w:pPr>
        <w:tabs>
          <w:tab w:val="left" w:pos="990"/>
        </w:tabs>
        <w:spacing w:line="360" w:lineRule="auto"/>
        <w:ind w:firstLine="720"/>
      </w:pPr>
      <w:r>
        <w:t>4.</w:t>
      </w:r>
      <w:r>
        <w:tab/>
      </w:r>
      <w:r w:rsidR="00FD53A4" w:rsidRPr="00FD53A4">
        <w:rPr>
          <w:color w:val="FF0000"/>
        </w:rPr>
        <w:t>Misrepresentation of  test (simulation) results</w:t>
      </w:r>
      <w:r w:rsidR="00FD53A4" w:rsidRPr="00FD53A4">
        <w:rPr>
          <w:color w:val="FF0000"/>
        </w:rPr>
        <w:tab/>
      </w:r>
      <w:r w:rsidR="00FD53A4" w:rsidRPr="00FD53A4">
        <w:rPr>
          <w:color w:val="FF0000"/>
        </w:rPr>
        <w:tab/>
        <w:t>(</w:t>
      </w:r>
      <w:r w:rsidR="00FD53A4" w:rsidRPr="00FD53A4">
        <w:rPr>
          <w:rFonts w:ascii="Symbol" w:hAnsi="Symbol"/>
          <w:color w:val="FF0000"/>
        </w:rPr>
        <w:t></w:t>
      </w:r>
      <w:r w:rsidR="00FD53A4" w:rsidRPr="00FD53A4">
        <w:rPr>
          <w:color w:val="FF0000"/>
        </w:rPr>
        <w:t>30) ___________</w:t>
      </w:r>
    </w:p>
    <w:p w14:paraId="07F7E000" w14:textId="77777777" w:rsidR="006750E6" w:rsidRDefault="006750E6" w:rsidP="006750E6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ind w:left="720"/>
      </w:pPr>
      <w:r>
        <w:t>5.  Neatness and legibility</w:t>
      </w:r>
      <w:r>
        <w:tab/>
      </w:r>
      <w:r>
        <w:tab/>
      </w:r>
      <w:r>
        <w:tab/>
      </w:r>
      <w:r>
        <w:tab/>
      </w:r>
      <w:r>
        <w:tab/>
        <w:t>(</w:t>
      </w:r>
      <w:r w:rsidRPr="00040A62">
        <w:rPr>
          <w:rFonts w:ascii="Symbol" w:hAnsi="Symbol"/>
        </w:rPr>
        <w:t></w:t>
      </w:r>
      <w:r>
        <w:t>10)  __________</w:t>
      </w:r>
    </w:p>
    <w:p w14:paraId="4B59259C" w14:textId="77777777" w:rsidR="006750E6" w:rsidRDefault="006750E6" w:rsidP="006750E6">
      <w:pPr>
        <w:numPr>
          <w:ilvl w:val="0"/>
          <w:numId w:val="5"/>
        </w:numPr>
        <w:tabs>
          <w:tab w:val="clear" w:pos="360"/>
          <w:tab w:val="num" w:pos="720"/>
        </w:tabs>
        <w:spacing w:line="360" w:lineRule="auto"/>
        <w:ind w:left="720"/>
      </w:pPr>
      <w:r>
        <w:t>6.  Templates</w:t>
      </w:r>
      <w:r>
        <w:tab/>
      </w:r>
      <w:r>
        <w:tab/>
      </w:r>
      <w:r>
        <w:tab/>
      </w:r>
      <w:r>
        <w:tab/>
      </w:r>
      <w:r>
        <w:tab/>
      </w:r>
      <w:r>
        <w:tab/>
        <w:t>(</w:t>
      </w:r>
      <w:r w:rsidRPr="00040A62">
        <w:rPr>
          <w:rFonts w:ascii="Symbol" w:hAnsi="Symbol"/>
        </w:rPr>
        <w:t></w:t>
      </w:r>
      <w:r>
        <w:t>20)  __________</w:t>
      </w:r>
    </w:p>
    <w:p w14:paraId="3604A1B2" w14:textId="77777777" w:rsidR="00270133" w:rsidRDefault="00270133">
      <w:pPr>
        <w:numPr>
          <w:ilvl w:val="0"/>
          <w:numId w:val="5"/>
        </w:numPr>
        <w:tabs>
          <w:tab w:val="num" w:pos="1440"/>
        </w:tabs>
        <w:spacing w:line="360" w:lineRule="auto"/>
        <w:ind w:left="720"/>
      </w:pPr>
    </w:p>
    <w:p w14:paraId="6ABC0333" w14:textId="77777777" w:rsidR="00270133" w:rsidRDefault="00270133">
      <w:pPr>
        <w:spacing w:line="360" w:lineRule="auto"/>
        <w:ind w:left="720"/>
      </w:pPr>
      <w:r>
        <w:tab/>
      </w:r>
      <w:r>
        <w:tab/>
      </w:r>
      <w:r>
        <w:tab/>
      </w:r>
      <w:r>
        <w:tab/>
      </w:r>
      <w:r w:rsidR="00B53C62">
        <w:tab/>
        <w:t>Final</w:t>
      </w:r>
      <w:r>
        <w:t xml:space="preserve"> grade</w:t>
      </w:r>
      <w:r>
        <w:tab/>
        <w:t>(100)  __________</w:t>
      </w:r>
    </w:p>
    <w:p w14:paraId="49D3BE0D" w14:textId="77777777" w:rsidR="00270133" w:rsidRDefault="00270133"/>
    <w:p w14:paraId="5B2EE298" w14:textId="77777777" w:rsidR="00270133" w:rsidRDefault="00270133">
      <w:pPr>
        <w:spacing w:line="360" w:lineRule="auto"/>
      </w:pPr>
      <w:r>
        <w:t>Comments:  ___________________________________________________________________________</w:t>
      </w:r>
    </w:p>
    <w:p w14:paraId="30B7D44F" w14:textId="77777777" w:rsidR="00270133" w:rsidRDefault="00270133">
      <w:pPr>
        <w:spacing w:line="360" w:lineRule="auto"/>
      </w:pPr>
      <w:r>
        <w:t>_____________________________________________________________________________________</w:t>
      </w:r>
    </w:p>
    <w:p w14:paraId="1758B48B" w14:textId="77777777" w:rsidR="00270133" w:rsidRDefault="00270133"/>
    <w:p w14:paraId="4112E3CE" w14:textId="77777777" w:rsidR="00270133" w:rsidRDefault="00270133">
      <w:r>
        <w:t>Grader: _________________________</w:t>
      </w:r>
      <w:r>
        <w:tab/>
      </w:r>
      <w:r>
        <w:tab/>
      </w:r>
      <w:r>
        <w:tab/>
        <w:t xml:space="preserve">                     Date: ____/____/________</w:t>
      </w:r>
    </w:p>
    <w:p w14:paraId="0CBA2F3B" w14:textId="77777777" w:rsidR="00DA4C14" w:rsidRDefault="00270133" w:rsidP="00DA4C14">
      <w:pPr>
        <w:pStyle w:val="Title"/>
        <w:jc w:val="left"/>
      </w:pPr>
      <w:r>
        <w:br w:type="page"/>
      </w:r>
    </w:p>
    <w:tbl>
      <w:tblPr>
        <w:tblW w:w="6247" w:type="dxa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6"/>
        <w:gridCol w:w="3581"/>
      </w:tblGrid>
      <w:tr w:rsidR="00DA4C14" w:rsidRPr="00F31F44" w14:paraId="26A3395D" w14:textId="77777777" w:rsidTr="00D9728C">
        <w:trPr>
          <w:trHeight w:hRule="exact" w:val="521"/>
        </w:trPr>
        <w:tc>
          <w:tcPr>
            <w:tcW w:w="6247" w:type="dxa"/>
            <w:gridSpan w:val="2"/>
          </w:tcPr>
          <w:p w14:paraId="5DB2924B" w14:textId="77777777" w:rsidR="00DA4C14" w:rsidRPr="00F31F44" w:rsidRDefault="00DA4C14" w:rsidP="00F52D93">
            <w:pPr>
              <w:rPr>
                <w:sz w:val="24"/>
                <w:szCs w:val="24"/>
              </w:rPr>
            </w:pPr>
            <w:r w:rsidRPr="00F31F44">
              <w:rPr>
                <w:sz w:val="24"/>
                <w:szCs w:val="24"/>
              </w:rPr>
              <w:lastRenderedPageBreak/>
              <w:t xml:space="preserve">16.265               Logic Design              </w:t>
            </w:r>
          </w:p>
        </w:tc>
      </w:tr>
      <w:tr w:rsidR="00DA4C14" w:rsidRPr="00F31F44" w14:paraId="02ED92BB" w14:textId="77777777" w:rsidTr="004C0C96">
        <w:trPr>
          <w:trHeight w:hRule="exact" w:val="521"/>
        </w:trPr>
        <w:tc>
          <w:tcPr>
            <w:tcW w:w="2666" w:type="dxa"/>
            <w:vAlign w:val="center"/>
          </w:tcPr>
          <w:p w14:paraId="5EDC70C3" w14:textId="77777777" w:rsidR="00DA4C14" w:rsidRPr="00F31F44" w:rsidRDefault="00DA4C14" w:rsidP="004C0C96">
            <w:pPr>
              <w:jc w:val="right"/>
              <w:rPr>
                <w:sz w:val="24"/>
                <w:szCs w:val="24"/>
              </w:rPr>
            </w:pPr>
            <w:r w:rsidRPr="00F31F44">
              <w:rPr>
                <w:sz w:val="24"/>
                <w:szCs w:val="24"/>
              </w:rPr>
              <w:t>Student Logic Number</w:t>
            </w:r>
          </w:p>
        </w:tc>
        <w:tc>
          <w:tcPr>
            <w:tcW w:w="3580" w:type="dxa"/>
            <w:vAlign w:val="center"/>
          </w:tcPr>
          <w:p w14:paraId="49DEC9B9" w14:textId="77777777" w:rsidR="00DA4C14" w:rsidRPr="00F31F44" w:rsidRDefault="004C0C96" w:rsidP="004C0C96">
            <w:pPr>
              <w:pStyle w:val="Title"/>
            </w:pPr>
            <w:r>
              <w:t>117</w:t>
            </w:r>
          </w:p>
        </w:tc>
      </w:tr>
      <w:tr w:rsidR="00DA4C14" w:rsidRPr="00F31F44" w14:paraId="7B546C83" w14:textId="77777777" w:rsidTr="004C0C96">
        <w:trPr>
          <w:trHeight w:hRule="exact" w:val="521"/>
        </w:trPr>
        <w:tc>
          <w:tcPr>
            <w:tcW w:w="2666" w:type="dxa"/>
            <w:vAlign w:val="center"/>
          </w:tcPr>
          <w:p w14:paraId="6F22BF36" w14:textId="77777777" w:rsidR="00DA4C14" w:rsidRPr="00F31F44" w:rsidRDefault="00DA4C14" w:rsidP="004C0C96">
            <w:pPr>
              <w:jc w:val="right"/>
              <w:rPr>
                <w:sz w:val="24"/>
                <w:szCs w:val="24"/>
              </w:rPr>
            </w:pPr>
            <w:r w:rsidRPr="00F31F44">
              <w:rPr>
                <w:sz w:val="24"/>
                <w:szCs w:val="24"/>
              </w:rPr>
              <w:t xml:space="preserve">                            Name</w:t>
            </w:r>
          </w:p>
        </w:tc>
        <w:tc>
          <w:tcPr>
            <w:tcW w:w="3580" w:type="dxa"/>
            <w:vAlign w:val="center"/>
          </w:tcPr>
          <w:p w14:paraId="230E6C10" w14:textId="77777777" w:rsidR="00DA4C14" w:rsidRPr="00F31F44" w:rsidRDefault="004C0C96" w:rsidP="004C0C96">
            <w:pPr>
              <w:pStyle w:val="Title"/>
            </w:pPr>
            <w:r>
              <w:t>Erdun E</w:t>
            </w:r>
          </w:p>
        </w:tc>
      </w:tr>
      <w:tr w:rsidR="00DA4C14" w:rsidRPr="00F31F44" w14:paraId="63DBD4FA" w14:textId="77777777" w:rsidTr="004C0C96">
        <w:trPr>
          <w:trHeight w:hRule="exact" w:val="521"/>
        </w:trPr>
        <w:tc>
          <w:tcPr>
            <w:tcW w:w="2666" w:type="dxa"/>
            <w:vAlign w:val="center"/>
          </w:tcPr>
          <w:p w14:paraId="70D3E176" w14:textId="77777777" w:rsidR="00DA4C14" w:rsidRPr="00F31F44" w:rsidRDefault="00DA4C14" w:rsidP="004C0C96">
            <w:pPr>
              <w:pStyle w:val="Title"/>
              <w:jc w:val="right"/>
            </w:pPr>
            <w:r w:rsidRPr="00F31F44">
              <w:t xml:space="preserve">   E-mail address (print)</w:t>
            </w:r>
          </w:p>
        </w:tc>
        <w:tc>
          <w:tcPr>
            <w:tcW w:w="3580" w:type="dxa"/>
            <w:vAlign w:val="center"/>
          </w:tcPr>
          <w:p w14:paraId="0B7D6016" w14:textId="77777777" w:rsidR="00DA4C14" w:rsidRPr="00F31F44" w:rsidRDefault="004C0C96" w:rsidP="004C0C96">
            <w:pPr>
              <w:pStyle w:val="Title"/>
            </w:pPr>
            <w:r>
              <w:t>Erdun_E</w:t>
            </w:r>
            <w:r w:rsidR="00D9728C">
              <w:t>@student.uml.edu</w:t>
            </w:r>
          </w:p>
        </w:tc>
      </w:tr>
      <w:tr w:rsidR="00DA4C14" w:rsidRPr="00F31F44" w14:paraId="123A7C8F" w14:textId="77777777" w:rsidTr="004C0C96">
        <w:trPr>
          <w:trHeight w:hRule="exact" w:val="521"/>
        </w:trPr>
        <w:tc>
          <w:tcPr>
            <w:tcW w:w="2666" w:type="dxa"/>
            <w:vAlign w:val="center"/>
          </w:tcPr>
          <w:p w14:paraId="03866260" w14:textId="77777777" w:rsidR="00DA4C14" w:rsidRPr="00F31F44" w:rsidRDefault="00DA4C14" w:rsidP="004C0C96">
            <w:pPr>
              <w:pStyle w:val="Title"/>
              <w:jc w:val="right"/>
            </w:pPr>
            <w:r w:rsidRPr="00F31F44">
              <w:t xml:space="preserve">     Experiment Number</w:t>
            </w:r>
          </w:p>
        </w:tc>
        <w:tc>
          <w:tcPr>
            <w:tcW w:w="3580" w:type="dxa"/>
            <w:vAlign w:val="center"/>
          </w:tcPr>
          <w:p w14:paraId="5578B166" w14:textId="77777777" w:rsidR="00DA4C14" w:rsidRPr="00F31F44" w:rsidRDefault="00DA4C14" w:rsidP="004C0C96">
            <w:pPr>
              <w:pStyle w:val="Title"/>
            </w:pPr>
            <w:r w:rsidRPr="00F31F44">
              <w:t>3</w:t>
            </w:r>
          </w:p>
        </w:tc>
      </w:tr>
      <w:tr w:rsidR="00DA4C14" w:rsidRPr="00F31F44" w14:paraId="7BDC4556" w14:textId="77777777" w:rsidTr="004C0C96">
        <w:trPr>
          <w:trHeight w:hRule="exact" w:val="521"/>
        </w:trPr>
        <w:tc>
          <w:tcPr>
            <w:tcW w:w="2666" w:type="dxa"/>
            <w:vAlign w:val="center"/>
          </w:tcPr>
          <w:p w14:paraId="68C94001" w14:textId="77777777" w:rsidR="00DA4C14" w:rsidRPr="00F31F44" w:rsidRDefault="00DA4C14" w:rsidP="004C0C96">
            <w:pPr>
              <w:pStyle w:val="Title"/>
              <w:jc w:val="right"/>
            </w:pPr>
            <w:r w:rsidRPr="00F31F44">
              <w:t xml:space="preserve">                              Date</w:t>
            </w:r>
          </w:p>
        </w:tc>
        <w:tc>
          <w:tcPr>
            <w:tcW w:w="3580" w:type="dxa"/>
            <w:vAlign w:val="center"/>
          </w:tcPr>
          <w:p w14:paraId="0BA96033" w14:textId="77777777" w:rsidR="00DA4C14" w:rsidRPr="00F31F44" w:rsidRDefault="00D9728C" w:rsidP="004C0C96">
            <w:pPr>
              <w:pStyle w:val="Title"/>
            </w:pPr>
            <w:r>
              <w:t>04/04/2018</w:t>
            </w:r>
          </w:p>
        </w:tc>
      </w:tr>
    </w:tbl>
    <w:p w14:paraId="4C5CF904" w14:textId="77777777" w:rsidR="00DA4C14" w:rsidRDefault="00DA4C14" w:rsidP="00DA4C14">
      <w:pPr>
        <w:pStyle w:val="Title"/>
        <w:jc w:val="left"/>
      </w:pPr>
    </w:p>
    <w:p w14:paraId="25C9E333" w14:textId="77777777" w:rsidR="00DA4C14" w:rsidRDefault="00DA4C14" w:rsidP="00DA4C14">
      <w:pPr>
        <w:pStyle w:val="Title"/>
        <w:jc w:val="left"/>
      </w:pPr>
    </w:p>
    <w:p w14:paraId="4D1DDFB6" w14:textId="77777777" w:rsidR="00DA4C14" w:rsidRDefault="00DA4C14" w:rsidP="00DA4C14">
      <w:pPr>
        <w:pStyle w:val="Title"/>
        <w:jc w:val="left"/>
      </w:pPr>
    </w:p>
    <w:p w14:paraId="0E1C2E33" w14:textId="77777777" w:rsidR="00DA4C14" w:rsidRDefault="00DA4C14" w:rsidP="00DA4C14">
      <w:pPr>
        <w:pStyle w:val="Title"/>
        <w:jc w:val="left"/>
      </w:pPr>
    </w:p>
    <w:p w14:paraId="6A250F46" w14:textId="77777777" w:rsidR="00DA4C14" w:rsidRDefault="00DA4C14" w:rsidP="00DA4C14">
      <w:pPr>
        <w:pStyle w:val="Title"/>
        <w:jc w:val="left"/>
      </w:pPr>
    </w:p>
    <w:p w14:paraId="2AC7EBD7" w14:textId="77777777" w:rsidR="00C82D67" w:rsidRDefault="00C82D67" w:rsidP="00C82D67">
      <w:pPr>
        <w:pStyle w:val="Title"/>
        <w:jc w:val="left"/>
      </w:pPr>
    </w:p>
    <w:p w14:paraId="52AF50CD" w14:textId="77777777" w:rsidR="00C82D67" w:rsidRDefault="00C82D67" w:rsidP="00C82D67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48"/>
        <w:gridCol w:w="1560"/>
      </w:tblGrid>
      <w:tr w:rsidR="00C82D67" w:rsidRPr="00F31F44" w14:paraId="7A8571C9" w14:textId="77777777" w:rsidTr="00F31F44">
        <w:trPr>
          <w:trHeight w:val="600"/>
        </w:trPr>
        <w:tc>
          <w:tcPr>
            <w:tcW w:w="5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B9D11" w14:textId="77777777" w:rsidR="00C82D67" w:rsidRPr="00F31F44" w:rsidRDefault="00C82D67" w:rsidP="00F31F44">
            <w:pPr>
              <w:jc w:val="center"/>
              <w:rPr>
                <w:sz w:val="28"/>
                <w:szCs w:val="28"/>
              </w:rPr>
            </w:pPr>
            <w:r w:rsidRPr="00F31F44">
              <w:rPr>
                <w:sz w:val="28"/>
                <w:szCs w:val="28"/>
              </w:rPr>
              <w:t>For grader use</w:t>
            </w:r>
          </w:p>
        </w:tc>
      </w:tr>
      <w:tr w:rsidR="00C82D67" w:rsidRPr="00F31F44" w14:paraId="23D9FE21" w14:textId="77777777" w:rsidTr="00F31F44">
        <w:trPr>
          <w:trHeight w:val="55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B1956" w14:textId="77777777" w:rsidR="00C82D67" w:rsidRPr="00F31F44" w:rsidRDefault="00C82D67" w:rsidP="00F31F44">
            <w:pPr>
              <w:pStyle w:val="Title"/>
              <w:jc w:val="left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F90B" w14:textId="77777777" w:rsidR="00C82D67" w:rsidRPr="00F31F44" w:rsidRDefault="00C82D67">
            <w:pPr>
              <w:pStyle w:val="Title"/>
            </w:pPr>
          </w:p>
        </w:tc>
      </w:tr>
      <w:tr w:rsidR="00C82D67" w:rsidRPr="00F31F44" w14:paraId="5D339969" w14:textId="77777777" w:rsidTr="00F31F44">
        <w:trPr>
          <w:trHeight w:val="55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6F760" w14:textId="77777777" w:rsidR="00C82D67" w:rsidRPr="00F31F44" w:rsidRDefault="00C82D67" w:rsidP="003E4411">
            <w:pPr>
              <w:pStyle w:val="Title"/>
              <w:jc w:val="left"/>
            </w:pPr>
            <w:r w:rsidRPr="00F31F44">
              <w:t xml:space="preserve">Schematic diagram </w:t>
            </w:r>
            <w:r w:rsidR="003E4411">
              <w:t xml:space="preserve">submitted </w:t>
            </w:r>
            <w:r w:rsidRPr="00F31F44">
              <w:t>is different from the one in the report. (Need to re-submit the schematic diagram in the report or will be graded based on a maximum of 50 points.</w:t>
            </w:r>
            <w:r w:rsidR="003E4411">
              <w:t>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1157" w14:textId="77777777" w:rsidR="00C82D67" w:rsidRPr="00F31F44" w:rsidRDefault="00C82D67">
            <w:pPr>
              <w:pStyle w:val="Title"/>
            </w:pPr>
          </w:p>
          <w:p w14:paraId="3E0F0D00" w14:textId="77777777" w:rsidR="00C82D67" w:rsidRPr="00F31F44" w:rsidRDefault="00C82D67">
            <w:pPr>
              <w:pStyle w:val="Title"/>
            </w:pPr>
          </w:p>
          <w:p w14:paraId="62727D08" w14:textId="77777777" w:rsidR="00C82D67" w:rsidRPr="00F31F44" w:rsidRDefault="00C82D67">
            <w:pPr>
              <w:pStyle w:val="Title"/>
            </w:pPr>
            <w:r w:rsidRPr="00F31F44">
              <w:t>5 points deduction</w:t>
            </w:r>
          </w:p>
        </w:tc>
      </w:tr>
      <w:tr w:rsidR="00C82D67" w:rsidRPr="00F31F44" w14:paraId="7E7DE0D8" w14:textId="77777777" w:rsidTr="00F31F44">
        <w:trPr>
          <w:trHeight w:val="55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3480" w14:textId="77777777" w:rsidR="00C82D67" w:rsidRPr="00F31F44" w:rsidRDefault="00C82D67">
            <w:pPr>
              <w:rPr>
                <w:sz w:val="24"/>
                <w:szCs w:val="24"/>
              </w:rPr>
            </w:pPr>
            <w:r w:rsidRPr="00F31F44">
              <w:rPr>
                <w:sz w:val="24"/>
                <w:szCs w:val="24"/>
              </w:rPr>
              <w:t>Cannot open file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E6CC" w14:textId="77777777" w:rsidR="00C82D67" w:rsidRPr="00F31F44" w:rsidRDefault="00C82D67">
            <w:pPr>
              <w:pStyle w:val="Title"/>
            </w:pPr>
          </w:p>
        </w:tc>
      </w:tr>
      <w:tr w:rsidR="00C82D67" w:rsidRPr="00F31F44" w14:paraId="566AB85C" w14:textId="77777777" w:rsidTr="00F31F44">
        <w:trPr>
          <w:trHeight w:val="55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7BC46" w14:textId="77777777" w:rsidR="00C82D67" w:rsidRPr="00F31F44" w:rsidRDefault="00C82D67" w:rsidP="00F31F44">
            <w:pPr>
              <w:pStyle w:val="Title"/>
              <w:jc w:val="left"/>
            </w:pPr>
            <w:r w:rsidRPr="00F31F44">
              <w:t>File is not readable</w:t>
            </w:r>
          </w:p>
          <w:p w14:paraId="156EA25F" w14:textId="77777777" w:rsidR="00C82D67" w:rsidRPr="00F31F44" w:rsidRDefault="00C82D67" w:rsidP="00F31F44">
            <w:pPr>
              <w:pStyle w:val="Title"/>
              <w:jc w:val="left"/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7E14A" w14:textId="77777777" w:rsidR="00C82D67" w:rsidRPr="00F31F44" w:rsidRDefault="00C82D67">
            <w:pPr>
              <w:pStyle w:val="Title"/>
            </w:pPr>
          </w:p>
        </w:tc>
      </w:tr>
      <w:tr w:rsidR="00C82D67" w:rsidRPr="00F31F44" w14:paraId="0DCAA502" w14:textId="77777777" w:rsidTr="00F31F44">
        <w:trPr>
          <w:trHeight w:val="55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9183" w14:textId="77777777" w:rsidR="00C82D67" w:rsidRPr="00F31F44" w:rsidRDefault="00C82D67" w:rsidP="00F31F44">
            <w:pPr>
              <w:pStyle w:val="Title"/>
              <w:jc w:val="left"/>
            </w:pPr>
            <w:r w:rsidRPr="00F31F44">
              <w:t>Date student is notified to re-submit a schematic file by e-mail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E449A" w14:textId="77777777" w:rsidR="00C82D67" w:rsidRPr="00F31F44" w:rsidRDefault="00C82D67">
            <w:pPr>
              <w:pStyle w:val="Title"/>
            </w:pPr>
          </w:p>
        </w:tc>
      </w:tr>
      <w:tr w:rsidR="00C82D67" w:rsidRPr="00F31F44" w14:paraId="7C7E6FBC" w14:textId="77777777" w:rsidTr="00F31F44">
        <w:trPr>
          <w:trHeight w:val="555"/>
        </w:trPr>
        <w:tc>
          <w:tcPr>
            <w:tcW w:w="3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0822" w14:textId="77777777" w:rsidR="00C82D67" w:rsidRPr="00F31F44" w:rsidRDefault="00C82D67" w:rsidP="00F31F44">
            <w:pPr>
              <w:pStyle w:val="Title"/>
              <w:jc w:val="left"/>
            </w:pPr>
            <w:r w:rsidRPr="00F31F44">
              <w:t xml:space="preserve">Date schematic file received </w:t>
            </w:r>
          </w:p>
          <w:p w14:paraId="6B29C1FD" w14:textId="77777777" w:rsidR="00C82D67" w:rsidRPr="00F31F44" w:rsidRDefault="00C82D67" w:rsidP="00F31F44">
            <w:pPr>
              <w:pStyle w:val="Title"/>
              <w:jc w:val="left"/>
            </w:pPr>
            <w:r w:rsidRPr="00F31F44">
              <w:t xml:space="preserve">                 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E53F" w14:textId="77777777" w:rsidR="00C82D67" w:rsidRPr="00F31F44" w:rsidRDefault="00C82D67">
            <w:pPr>
              <w:pStyle w:val="Title"/>
            </w:pPr>
          </w:p>
        </w:tc>
      </w:tr>
    </w:tbl>
    <w:p w14:paraId="199174F0" w14:textId="77777777" w:rsidR="00C82D67" w:rsidRDefault="00C82D67" w:rsidP="00C82D67">
      <w:pPr>
        <w:pStyle w:val="Title"/>
        <w:jc w:val="left"/>
      </w:pPr>
    </w:p>
    <w:p w14:paraId="7C3FD58E" w14:textId="77777777" w:rsidR="00C82D67" w:rsidRDefault="00C82D67" w:rsidP="00C82D67">
      <w:pPr>
        <w:pStyle w:val="Title"/>
        <w:jc w:val="left"/>
        <w:rPr>
          <w:color w:val="FF0000"/>
        </w:rPr>
      </w:pPr>
      <w:r>
        <w:rPr>
          <w:color w:val="FF0000"/>
        </w:rPr>
        <w:t>Report will be graded based on a maximum of 50 (out of 100 points) if a schematic diagram is not received within three calendar days of notification or the re-submitted schematic file still cannot be opened or is not readable.</w:t>
      </w:r>
    </w:p>
    <w:p w14:paraId="37F09588" w14:textId="77777777" w:rsidR="00C82D67" w:rsidRDefault="00C82D67" w:rsidP="00C82D67">
      <w:pPr>
        <w:pStyle w:val="Title"/>
        <w:jc w:val="left"/>
        <w:rPr>
          <w:color w:val="FF0000"/>
        </w:rPr>
      </w:pPr>
    </w:p>
    <w:p w14:paraId="23A56071" w14:textId="77777777" w:rsidR="00C82D67" w:rsidRDefault="00C82D67" w:rsidP="00C82D67">
      <w:pPr>
        <w:pStyle w:val="Title"/>
        <w:jc w:val="left"/>
        <w:rPr>
          <w:color w:val="FF0000"/>
        </w:rPr>
      </w:pPr>
    </w:p>
    <w:p w14:paraId="1A71A752" w14:textId="77777777" w:rsidR="00C82D67" w:rsidRDefault="00C82D67" w:rsidP="00C82D67">
      <w:pPr>
        <w:pStyle w:val="Title"/>
        <w:jc w:val="left"/>
        <w:rPr>
          <w:color w:val="FF0000"/>
        </w:rPr>
      </w:pPr>
    </w:p>
    <w:p w14:paraId="152CA738" w14:textId="77777777" w:rsidR="00270133" w:rsidRDefault="00C82D67" w:rsidP="00C82D67">
      <w:pPr>
        <w:pStyle w:val="Title"/>
      </w:pPr>
      <w:r>
        <w:t>Grade: ___________</w:t>
      </w:r>
      <w:r w:rsidR="00270133">
        <w:br w:type="page"/>
      </w:r>
      <w:r w:rsidR="00270133">
        <w:lastRenderedPageBreak/>
        <w:t xml:space="preserve">Experiment </w:t>
      </w:r>
      <w:r w:rsidR="00AD0421">
        <w:t>3</w:t>
      </w:r>
      <w:r w:rsidR="00270133">
        <w:tab/>
        <w:t>Design with Decoders and Multiplexers</w:t>
      </w:r>
    </w:p>
    <w:p w14:paraId="6D17CC2F" w14:textId="77777777" w:rsidR="00270133" w:rsidRDefault="00270133">
      <w:pPr>
        <w:jc w:val="center"/>
        <w:rPr>
          <w:sz w:val="24"/>
        </w:rPr>
      </w:pPr>
    </w:p>
    <w:p w14:paraId="450113CC" w14:textId="77777777" w:rsidR="00270133" w:rsidRDefault="00270133">
      <w:pPr>
        <w:numPr>
          <w:ilvl w:val="0"/>
          <w:numId w:val="2"/>
        </w:numPr>
        <w:rPr>
          <w:sz w:val="24"/>
        </w:rPr>
      </w:pPr>
      <w:r>
        <w:rPr>
          <w:sz w:val="24"/>
        </w:rPr>
        <w:t>Function Set Assignment</w:t>
      </w:r>
    </w:p>
    <w:p w14:paraId="5561422A" w14:textId="77777777" w:rsidR="00270133" w:rsidRDefault="00270133">
      <w:pPr>
        <w:tabs>
          <w:tab w:val="left" w:pos="360"/>
        </w:tabs>
        <w:rPr>
          <w:sz w:val="24"/>
        </w:rPr>
      </w:pPr>
    </w:p>
    <w:p w14:paraId="0F3422EC" w14:textId="77777777" w:rsidR="00270133" w:rsidRDefault="00270133">
      <w:pPr>
        <w:tabs>
          <w:tab w:val="left" w:pos="360"/>
        </w:tabs>
        <w:rPr>
          <w:color w:val="800080"/>
          <w:sz w:val="24"/>
        </w:rPr>
      </w:pPr>
      <w:r>
        <w:rPr>
          <w:sz w:val="24"/>
        </w:rPr>
        <w:tab/>
      </w:r>
      <w:r>
        <w:rPr>
          <w:color w:val="800080"/>
          <w:sz w:val="24"/>
        </w:rPr>
        <w:t>Function set number _</w:t>
      </w:r>
      <w:r w:rsidR="00EF343D">
        <w:rPr>
          <w:color w:val="800080"/>
          <w:sz w:val="24"/>
        </w:rPr>
        <w:t>10</w:t>
      </w:r>
      <w:r>
        <w:rPr>
          <w:color w:val="800080"/>
          <w:sz w:val="24"/>
        </w:rPr>
        <w:t>__</w:t>
      </w:r>
    </w:p>
    <w:p w14:paraId="5E2C6D28" w14:textId="77777777" w:rsidR="00270133" w:rsidRDefault="00270133">
      <w:pPr>
        <w:tabs>
          <w:tab w:val="left" w:pos="360"/>
        </w:tabs>
        <w:rPr>
          <w:color w:val="800080"/>
          <w:sz w:val="24"/>
        </w:rPr>
      </w:pPr>
    </w:p>
    <w:p w14:paraId="696484ED" w14:textId="77777777" w:rsidR="00270133" w:rsidRPr="009C6E93" w:rsidRDefault="00270133">
      <w:pPr>
        <w:tabs>
          <w:tab w:val="left" w:pos="360"/>
        </w:tabs>
        <w:rPr>
          <w:color w:val="7030A0"/>
          <w:sz w:val="24"/>
        </w:rPr>
      </w:pPr>
      <w:r>
        <w:rPr>
          <w:color w:val="800080"/>
          <w:sz w:val="24"/>
        </w:rPr>
        <w:tab/>
      </w:r>
      <w:r w:rsidRPr="009C6E93">
        <w:rPr>
          <w:color w:val="7030A0"/>
          <w:sz w:val="24"/>
        </w:rPr>
        <w:t>F</w:t>
      </w:r>
      <w:r w:rsidRPr="009C6E93">
        <w:rPr>
          <w:color w:val="7030A0"/>
          <w:sz w:val="24"/>
          <w:vertAlign w:val="subscript"/>
        </w:rPr>
        <w:t>1</w:t>
      </w:r>
      <w:r w:rsidRPr="009C6E93">
        <w:rPr>
          <w:color w:val="7030A0"/>
          <w:sz w:val="24"/>
        </w:rPr>
        <w:t>(x,y,z) =</w:t>
      </w:r>
      <w:r w:rsidR="00EF343D" w:rsidRPr="009C6E93">
        <w:rPr>
          <w:color w:val="7030A0"/>
          <w:sz w:val="24"/>
        </w:rPr>
        <w:t xml:space="preserve">1 </w:t>
      </w:r>
      <w:r w:rsidR="008842EB" w:rsidRPr="009C6E93">
        <w:rPr>
          <w:rFonts w:hint="eastAsia"/>
          <w:color w:val="7030A0"/>
          <w:sz w:val="24"/>
        </w:rPr>
        <w:t>⊕</w:t>
      </w:r>
      <w:ins w:id="0" w:author="Wu, ShaoChi" w:date="2018-04-04T21:08:00Z">
        <w:r w:rsidR="00490633" w:rsidRPr="009C6E93">
          <w:rPr>
            <w:rFonts w:eastAsia="MS Mincho" w:hint="eastAsia"/>
            <w:color w:val="7030A0"/>
            <w:sz w:val="24"/>
          </w:rPr>
          <w:t>xy</w:t>
        </w:r>
        <w:r w:rsidR="00490633" w:rsidRPr="009C6E93">
          <w:rPr>
            <w:rFonts w:eastAsia="MS Mincho"/>
            <w:color w:val="7030A0"/>
            <w:sz w:val="24"/>
          </w:rPr>
          <w:t xml:space="preserve"> </w:t>
        </w:r>
        <w:r w:rsidR="00490633" w:rsidRPr="009C6E93">
          <w:rPr>
            <w:rFonts w:hint="eastAsia"/>
            <w:color w:val="7030A0"/>
            <w:sz w:val="24"/>
          </w:rPr>
          <w:t>⊕</w:t>
        </w:r>
        <w:r w:rsidR="00490633" w:rsidRPr="009C6E93">
          <w:rPr>
            <w:rFonts w:eastAsia="MS Mincho" w:hint="eastAsia"/>
            <w:color w:val="7030A0"/>
            <w:sz w:val="24"/>
          </w:rPr>
          <w:t>z</w:t>
        </w:r>
      </w:ins>
    </w:p>
    <w:p w14:paraId="504C596E" w14:textId="77777777" w:rsidR="00270133" w:rsidRPr="009C6E93" w:rsidRDefault="00270133">
      <w:pPr>
        <w:tabs>
          <w:tab w:val="left" w:pos="360"/>
        </w:tabs>
        <w:rPr>
          <w:color w:val="7030A0"/>
          <w:sz w:val="24"/>
        </w:rPr>
      </w:pPr>
      <w:r w:rsidRPr="009C6E93">
        <w:rPr>
          <w:color w:val="7030A0"/>
          <w:sz w:val="24"/>
        </w:rPr>
        <w:tab/>
      </w:r>
    </w:p>
    <w:p w14:paraId="1C0FA8EE" w14:textId="77777777" w:rsidR="00270133" w:rsidRPr="009C6E93" w:rsidRDefault="00270133">
      <w:pPr>
        <w:tabs>
          <w:tab w:val="left" w:pos="360"/>
        </w:tabs>
        <w:rPr>
          <w:color w:val="7030A0"/>
          <w:sz w:val="24"/>
        </w:rPr>
      </w:pPr>
      <w:r w:rsidRPr="009C6E93">
        <w:rPr>
          <w:color w:val="7030A0"/>
          <w:sz w:val="24"/>
        </w:rPr>
        <w:tab/>
        <w:t>F</w:t>
      </w:r>
      <w:r w:rsidRPr="009C6E93">
        <w:rPr>
          <w:color w:val="7030A0"/>
          <w:sz w:val="24"/>
          <w:vertAlign w:val="subscript"/>
        </w:rPr>
        <w:t>2</w:t>
      </w:r>
      <w:r w:rsidRPr="009C6E93">
        <w:rPr>
          <w:color w:val="7030A0"/>
          <w:sz w:val="24"/>
        </w:rPr>
        <w:t>(x,y,z) =</w:t>
      </w:r>
      <w:ins w:id="1" w:author="Wu, ShaoChi" w:date="2018-04-04T21:08:00Z">
        <w:r w:rsidR="00490633" w:rsidRPr="009C6E93">
          <w:rPr>
            <w:color w:val="7030A0"/>
            <w:sz w:val="24"/>
          </w:rPr>
          <w:t xml:space="preserve"> x </w:t>
        </w:r>
        <w:r w:rsidR="00490633" w:rsidRPr="009C6E93">
          <w:rPr>
            <w:rFonts w:hint="eastAsia"/>
            <w:color w:val="7030A0"/>
            <w:sz w:val="24"/>
          </w:rPr>
          <w:t>⊕</w:t>
        </w:r>
        <w:r w:rsidR="00490633" w:rsidRPr="009C6E93">
          <w:rPr>
            <w:rFonts w:eastAsia="MS Mincho" w:hint="eastAsia"/>
            <w:color w:val="7030A0"/>
            <w:sz w:val="24"/>
          </w:rPr>
          <w:t>y</w:t>
        </w:r>
        <w:r w:rsidR="00490633" w:rsidRPr="009C6E93">
          <w:rPr>
            <w:rFonts w:eastAsia="MS Mincho"/>
            <w:color w:val="7030A0"/>
            <w:sz w:val="24"/>
          </w:rPr>
          <w:t xml:space="preserve"> </w:t>
        </w:r>
        <w:r w:rsidR="00490633" w:rsidRPr="009C6E93">
          <w:rPr>
            <w:rFonts w:hint="eastAsia"/>
            <w:color w:val="7030A0"/>
            <w:sz w:val="24"/>
          </w:rPr>
          <w:t>⊕</w:t>
        </w:r>
        <w:r w:rsidR="00490633" w:rsidRPr="009C6E93">
          <w:rPr>
            <w:rFonts w:eastAsia="MS Mincho" w:hint="eastAsia"/>
            <w:color w:val="7030A0"/>
            <w:sz w:val="24"/>
          </w:rPr>
          <w:t>z</w:t>
        </w:r>
        <w:r w:rsidR="00490633" w:rsidRPr="009C6E93">
          <w:rPr>
            <w:rFonts w:eastAsia="MS Mincho"/>
            <w:color w:val="7030A0"/>
            <w:sz w:val="24"/>
          </w:rPr>
          <w:t xml:space="preserve">’ </w:t>
        </w:r>
        <w:r w:rsidR="00490633" w:rsidRPr="009C6E93">
          <w:rPr>
            <w:rFonts w:hint="eastAsia"/>
            <w:color w:val="7030A0"/>
            <w:sz w:val="24"/>
          </w:rPr>
          <w:t>⊕</w:t>
        </w:r>
        <w:r w:rsidR="00490633" w:rsidRPr="009C6E93">
          <w:rPr>
            <w:rFonts w:eastAsia="MS Mincho" w:hint="eastAsia"/>
            <w:color w:val="7030A0"/>
            <w:sz w:val="24"/>
          </w:rPr>
          <w:t>xy</w:t>
        </w:r>
        <w:r w:rsidR="00490633" w:rsidRPr="009C6E93">
          <w:rPr>
            <w:rFonts w:eastAsia="MS Mincho"/>
            <w:color w:val="7030A0"/>
            <w:sz w:val="24"/>
          </w:rPr>
          <w:t>’z</w:t>
        </w:r>
      </w:ins>
    </w:p>
    <w:p w14:paraId="1FD06F61" w14:textId="77777777" w:rsidR="00270133" w:rsidRPr="009C6E93" w:rsidRDefault="00270133">
      <w:pPr>
        <w:tabs>
          <w:tab w:val="left" w:pos="360"/>
        </w:tabs>
        <w:rPr>
          <w:color w:val="7030A0"/>
          <w:sz w:val="24"/>
        </w:rPr>
      </w:pPr>
    </w:p>
    <w:p w14:paraId="1A4DA991" w14:textId="77777777" w:rsidR="00270133" w:rsidRPr="009C6E93" w:rsidRDefault="00270133">
      <w:pPr>
        <w:tabs>
          <w:tab w:val="left" w:pos="360"/>
        </w:tabs>
        <w:rPr>
          <w:color w:val="7030A0"/>
          <w:sz w:val="24"/>
        </w:rPr>
      </w:pPr>
      <w:r w:rsidRPr="009C6E93">
        <w:rPr>
          <w:color w:val="7030A0"/>
          <w:sz w:val="24"/>
        </w:rPr>
        <w:tab/>
        <w:t>F</w:t>
      </w:r>
      <w:r w:rsidRPr="009C6E93">
        <w:rPr>
          <w:color w:val="7030A0"/>
          <w:sz w:val="24"/>
          <w:vertAlign w:val="subscript"/>
        </w:rPr>
        <w:t>3</w:t>
      </w:r>
      <w:r w:rsidRPr="009C6E93">
        <w:rPr>
          <w:color w:val="7030A0"/>
          <w:sz w:val="24"/>
        </w:rPr>
        <w:t>(w,x,y,z) =</w:t>
      </w:r>
      <w:ins w:id="2" w:author="Wu, ShaoChi" w:date="2018-04-04T21:08:00Z">
        <w:r w:rsidR="00490633" w:rsidRPr="009C6E93">
          <w:rPr>
            <w:color w:val="7030A0"/>
            <w:sz w:val="24"/>
          </w:rPr>
          <w:t>y’ (w’ + xz’) + y (w’xz’ + wx’z)</w:t>
        </w:r>
      </w:ins>
    </w:p>
    <w:p w14:paraId="306EE489" w14:textId="77777777" w:rsidR="00270133" w:rsidRPr="009C6E93" w:rsidRDefault="00270133">
      <w:pPr>
        <w:tabs>
          <w:tab w:val="left" w:pos="360"/>
        </w:tabs>
        <w:rPr>
          <w:color w:val="7030A0"/>
          <w:sz w:val="24"/>
        </w:rPr>
      </w:pPr>
    </w:p>
    <w:p w14:paraId="294232D7" w14:textId="77777777" w:rsidR="00270133" w:rsidRPr="009C6E93" w:rsidRDefault="00270133">
      <w:pPr>
        <w:tabs>
          <w:tab w:val="left" w:pos="360"/>
        </w:tabs>
        <w:rPr>
          <w:color w:val="7030A0"/>
          <w:sz w:val="24"/>
        </w:rPr>
      </w:pPr>
      <w:r w:rsidRPr="009C6E93">
        <w:rPr>
          <w:color w:val="7030A0"/>
          <w:sz w:val="24"/>
        </w:rPr>
        <w:tab/>
        <w:t>F</w:t>
      </w:r>
      <w:r w:rsidRPr="009C6E93">
        <w:rPr>
          <w:color w:val="7030A0"/>
          <w:sz w:val="24"/>
          <w:vertAlign w:val="subscript"/>
        </w:rPr>
        <w:t>4</w:t>
      </w:r>
      <w:r w:rsidRPr="009C6E93">
        <w:rPr>
          <w:color w:val="7030A0"/>
          <w:sz w:val="24"/>
        </w:rPr>
        <w:t>(w,x,y,z) =</w:t>
      </w:r>
      <w:r w:rsidR="009C6E93" w:rsidRPr="009C6E93">
        <w:rPr>
          <w:color w:val="7030A0"/>
          <w:sz w:val="24"/>
        </w:rPr>
        <w:t>Σ</w:t>
      </w:r>
      <w:r w:rsidR="009C6E93">
        <w:rPr>
          <w:color w:val="7030A0"/>
          <w:sz w:val="24"/>
        </w:rPr>
        <w:t xml:space="preserve"> m(1,4,911,13,14) + d(0,2,5,6)</w:t>
      </w:r>
    </w:p>
    <w:p w14:paraId="6BA51820" w14:textId="77777777" w:rsidR="00270133" w:rsidRPr="009C6E93" w:rsidRDefault="00270133">
      <w:pPr>
        <w:tabs>
          <w:tab w:val="left" w:pos="360"/>
        </w:tabs>
        <w:rPr>
          <w:color w:val="7030A0"/>
          <w:sz w:val="24"/>
        </w:rPr>
      </w:pPr>
    </w:p>
    <w:p w14:paraId="379B8268" w14:textId="77777777" w:rsidR="00270133" w:rsidRPr="009C6E93" w:rsidRDefault="00270133">
      <w:pPr>
        <w:tabs>
          <w:tab w:val="left" w:pos="360"/>
        </w:tabs>
        <w:rPr>
          <w:color w:val="7030A0"/>
          <w:sz w:val="24"/>
        </w:rPr>
      </w:pPr>
      <w:r w:rsidRPr="009C6E93">
        <w:rPr>
          <w:color w:val="7030A0"/>
          <w:sz w:val="24"/>
        </w:rPr>
        <w:tab/>
        <w:t>F</w:t>
      </w:r>
      <w:r w:rsidRPr="009C6E93">
        <w:rPr>
          <w:color w:val="7030A0"/>
          <w:sz w:val="24"/>
          <w:vertAlign w:val="subscript"/>
        </w:rPr>
        <w:t>5</w:t>
      </w:r>
      <w:r w:rsidRPr="009C6E93">
        <w:rPr>
          <w:color w:val="7030A0"/>
          <w:sz w:val="24"/>
        </w:rPr>
        <w:t>(w,x,y,z) =</w:t>
      </w:r>
      <w:r w:rsidR="009C6E93">
        <w:rPr>
          <w:color w:val="7030A0"/>
          <w:sz w:val="24"/>
        </w:rPr>
        <w:t>(y+z)(w’+x+z)(w+y’+z’)(x’+y’+z’)</w:t>
      </w:r>
    </w:p>
    <w:p w14:paraId="63E69025" w14:textId="77777777" w:rsidR="00270133" w:rsidRDefault="00270133">
      <w:pPr>
        <w:tabs>
          <w:tab w:val="left" w:pos="360"/>
        </w:tabs>
        <w:rPr>
          <w:sz w:val="24"/>
        </w:rPr>
      </w:pPr>
    </w:p>
    <w:p w14:paraId="1F34B668" w14:textId="77777777" w:rsidR="00270133" w:rsidRDefault="00270133">
      <w:pPr>
        <w:tabs>
          <w:tab w:val="left" w:pos="360"/>
        </w:tabs>
        <w:rPr>
          <w:sz w:val="24"/>
        </w:rPr>
      </w:pPr>
    </w:p>
    <w:p w14:paraId="44467AE3" w14:textId="77777777" w:rsidR="00270133" w:rsidRDefault="00270133">
      <w:pPr>
        <w:tabs>
          <w:tab w:val="left" w:pos="360"/>
        </w:tabs>
        <w:rPr>
          <w:sz w:val="24"/>
        </w:rPr>
      </w:pPr>
    </w:p>
    <w:p w14:paraId="5EE53EC3" w14:textId="77777777" w:rsidR="00270133" w:rsidRDefault="00270133">
      <w:pPr>
        <w:tabs>
          <w:tab w:val="left" w:pos="360"/>
        </w:tabs>
        <w:rPr>
          <w:sz w:val="24"/>
        </w:rPr>
      </w:pPr>
      <w:r>
        <w:rPr>
          <w:sz w:val="24"/>
        </w:rPr>
        <w:t>2.</w:t>
      </w:r>
      <w:r>
        <w:rPr>
          <w:sz w:val="24"/>
        </w:rPr>
        <w:tab/>
        <w:t>Design Procedures</w:t>
      </w:r>
    </w:p>
    <w:p w14:paraId="1BA5B90D" w14:textId="77777777" w:rsidR="00270133" w:rsidRDefault="00270133">
      <w:pPr>
        <w:tabs>
          <w:tab w:val="left" w:pos="360"/>
        </w:tabs>
        <w:rPr>
          <w:sz w:val="24"/>
        </w:rPr>
      </w:pPr>
    </w:p>
    <w:p w14:paraId="3FB8E504" w14:textId="77777777" w:rsidR="00270133" w:rsidRDefault="00270133">
      <w:pPr>
        <w:tabs>
          <w:tab w:val="left" w:pos="360"/>
        </w:tabs>
        <w:rPr>
          <w:sz w:val="24"/>
          <w:u w:val="single"/>
        </w:rPr>
      </w:pPr>
      <w:r>
        <w:rPr>
          <w:sz w:val="24"/>
        </w:rPr>
        <w:tab/>
      </w:r>
      <w:r>
        <w:rPr>
          <w:sz w:val="24"/>
          <w:u w:val="single"/>
        </w:rPr>
        <w:t>Express all the functions in minterm list form</w:t>
      </w:r>
    </w:p>
    <w:p w14:paraId="33369442" w14:textId="77777777" w:rsidR="00270133" w:rsidRDefault="00270133">
      <w:pPr>
        <w:tabs>
          <w:tab w:val="left" w:pos="360"/>
        </w:tabs>
        <w:rPr>
          <w:sz w:val="24"/>
        </w:rPr>
      </w:pPr>
    </w:p>
    <w:p w14:paraId="4FE27E98" w14:textId="77777777" w:rsidR="00270133" w:rsidRDefault="00270133">
      <w:pPr>
        <w:tabs>
          <w:tab w:val="left" w:pos="360"/>
        </w:tabs>
        <w:rPr>
          <w:color w:val="800080"/>
          <w:sz w:val="24"/>
        </w:rPr>
      </w:pPr>
      <w:r>
        <w:rPr>
          <w:sz w:val="24"/>
        </w:rPr>
        <w:tab/>
      </w:r>
      <w:r>
        <w:rPr>
          <w:color w:val="800080"/>
          <w:sz w:val="24"/>
        </w:rPr>
        <w:t>F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(x,y,z) = </w:t>
      </w:r>
      <w:r>
        <w:rPr>
          <w:color w:val="800080"/>
          <w:sz w:val="24"/>
        </w:rPr>
        <w:sym w:font="Symbol" w:char="F053"/>
      </w:r>
      <w:r>
        <w:rPr>
          <w:color w:val="800080"/>
          <w:sz w:val="24"/>
        </w:rPr>
        <w:t>m (</w:t>
      </w:r>
      <w:r w:rsidR="002E5C8C">
        <w:rPr>
          <w:color w:val="800080"/>
          <w:sz w:val="24"/>
        </w:rPr>
        <w:t>0,2,4</w:t>
      </w:r>
      <w:r w:rsidR="007B3E16">
        <w:rPr>
          <w:color w:val="800080"/>
          <w:sz w:val="24"/>
        </w:rPr>
        <w:t>,7</w:t>
      </w:r>
      <w:r w:rsidR="00252BE9">
        <w:rPr>
          <w:color w:val="800080"/>
          <w:sz w:val="24"/>
        </w:rPr>
        <w:t>)</w:t>
      </w:r>
    </w:p>
    <w:p w14:paraId="3F1F6629" w14:textId="77777777" w:rsidR="00270133" w:rsidRDefault="00270133">
      <w:pPr>
        <w:tabs>
          <w:tab w:val="left" w:pos="360"/>
        </w:tabs>
        <w:rPr>
          <w:color w:val="800080"/>
          <w:sz w:val="24"/>
        </w:rPr>
      </w:pPr>
    </w:p>
    <w:p w14:paraId="329EFDAD" w14:textId="77777777" w:rsidR="00270133" w:rsidRDefault="00270133">
      <w:pPr>
        <w:tabs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F</w:t>
      </w:r>
      <w:r>
        <w:rPr>
          <w:color w:val="800080"/>
          <w:sz w:val="24"/>
          <w:vertAlign w:val="subscript"/>
        </w:rPr>
        <w:t>2</w:t>
      </w:r>
      <w:r>
        <w:rPr>
          <w:color w:val="800080"/>
          <w:sz w:val="24"/>
        </w:rPr>
        <w:t xml:space="preserve">(x,y,z) = </w:t>
      </w:r>
      <w:r>
        <w:rPr>
          <w:color w:val="800080"/>
          <w:sz w:val="24"/>
        </w:rPr>
        <w:sym w:font="Symbol" w:char="F053"/>
      </w:r>
      <w:r>
        <w:rPr>
          <w:color w:val="800080"/>
          <w:sz w:val="24"/>
        </w:rPr>
        <w:t>m (</w:t>
      </w:r>
      <w:r w:rsidR="003036AB">
        <w:rPr>
          <w:color w:val="800080"/>
          <w:sz w:val="24"/>
        </w:rPr>
        <w:t>0,3</w:t>
      </w:r>
      <w:r w:rsidR="001D4FCC">
        <w:rPr>
          <w:color w:val="800080"/>
          <w:sz w:val="24"/>
        </w:rPr>
        <w:t>,6</w:t>
      </w:r>
      <w:r w:rsidR="00F4293D">
        <w:rPr>
          <w:color w:val="800080"/>
          <w:sz w:val="24"/>
        </w:rPr>
        <w:t>)</w:t>
      </w:r>
    </w:p>
    <w:p w14:paraId="187693F7" w14:textId="77777777" w:rsidR="00270133" w:rsidRDefault="00270133">
      <w:pPr>
        <w:tabs>
          <w:tab w:val="left" w:pos="360"/>
        </w:tabs>
        <w:rPr>
          <w:color w:val="800080"/>
          <w:sz w:val="24"/>
        </w:rPr>
      </w:pPr>
    </w:p>
    <w:p w14:paraId="18173476" w14:textId="77777777" w:rsidR="00270133" w:rsidRDefault="00270133">
      <w:pPr>
        <w:tabs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F</w:t>
      </w:r>
      <w:r>
        <w:rPr>
          <w:color w:val="800080"/>
          <w:sz w:val="24"/>
          <w:vertAlign w:val="subscript"/>
        </w:rPr>
        <w:t>3</w:t>
      </w:r>
      <w:r>
        <w:rPr>
          <w:color w:val="800080"/>
          <w:sz w:val="24"/>
        </w:rPr>
        <w:t xml:space="preserve">(w,x,y,z) = </w:t>
      </w:r>
      <w:r>
        <w:rPr>
          <w:color w:val="800080"/>
          <w:sz w:val="24"/>
        </w:rPr>
        <w:sym w:font="Symbol" w:char="F053"/>
      </w:r>
      <w:r>
        <w:rPr>
          <w:color w:val="800080"/>
          <w:sz w:val="24"/>
        </w:rPr>
        <w:t>m (</w:t>
      </w:r>
      <w:r w:rsidR="00F4293D">
        <w:rPr>
          <w:color w:val="800080"/>
          <w:sz w:val="24"/>
        </w:rPr>
        <w:t xml:space="preserve">0,2,3,6,8,10,13) </w:t>
      </w:r>
    </w:p>
    <w:p w14:paraId="4D446284" w14:textId="77777777" w:rsidR="00270133" w:rsidRDefault="00270133">
      <w:pPr>
        <w:tabs>
          <w:tab w:val="left" w:pos="360"/>
        </w:tabs>
        <w:rPr>
          <w:color w:val="800080"/>
          <w:sz w:val="24"/>
        </w:rPr>
      </w:pPr>
    </w:p>
    <w:p w14:paraId="53843F03" w14:textId="77777777" w:rsidR="00270133" w:rsidRDefault="00270133">
      <w:pPr>
        <w:tabs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F</w:t>
      </w:r>
      <w:r>
        <w:rPr>
          <w:color w:val="800080"/>
          <w:sz w:val="24"/>
          <w:vertAlign w:val="subscript"/>
        </w:rPr>
        <w:t>4</w:t>
      </w:r>
      <w:r>
        <w:rPr>
          <w:color w:val="800080"/>
          <w:sz w:val="24"/>
        </w:rPr>
        <w:t xml:space="preserve">(w,x,y,z) = </w:t>
      </w:r>
      <w:r>
        <w:rPr>
          <w:color w:val="800080"/>
          <w:sz w:val="24"/>
        </w:rPr>
        <w:sym w:font="Symbol" w:char="F053"/>
      </w:r>
      <w:r>
        <w:rPr>
          <w:color w:val="800080"/>
          <w:sz w:val="24"/>
        </w:rPr>
        <w:t>m (</w:t>
      </w:r>
      <w:r w:rsidR="001D4FCC">
        <w:rPr>
          <w:color w:val="800080"/>
          <w:sz w:val="24"/>
        </w:rPr>
        <w:t>1,4,9,11,13,14)+d(0,2,5,6)</w:t>
      </w:r>
    </w:p>
    <w:p w14:paraId="137246DC" w14:textId="77777777" w:rsidR="00270133" w:rsidRDefault="00270133">
      <w:pPr>
        <w:tabs>
          <w:tab w:val="left" w:pos="360"/>
        </w:tabs>
        <w:rPr>
          <w:color w:val="800080"/>
          <w:sz w:val="24"/>
        </w:rPr>
      </w:pPr>
    </w:p>
    <w:p w14:paraId="22152790" w14:textId="77777777" w:rsidR="00270133" w:rsidRDefault="00270133">
      <w:pPr>
        <w:tabs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F</w:t>
      </w:r>
      <w:r>
        <w:rPr>
          <w:color w:val="800080"/>
          <w:sz w:val="24"/>
          <w:vertAlign w:val="subscript"/>
        </w:rPr>
        <w:t>5</w:t>
      </w:r>
      <w:r>
        <w:rPr>
          <w:color w:val="800080"/>
          <w:sz w:val="24"/>
        </w:rPr>
        <w:t xml:space="preserve">(w,x,y,z) = </w:t>
      </w:r>
      <w:r>
        <w:rPr>
          <w:color w:val="800080"/>
          <w:sz w:val="24"/>
        </w:rPr>
        <w:sym w:font="Symbol" w:char="F053"/>
      </w:r>
      <w:r>
        <w:rPr>
          <w:color w:val="800080"/>
          <w:sz w:val="24"/>
        </w:rPr>
        <w:t>m (</w:t>
      </w:r>
      <w:r w:rsidR="001D4FCC">
        <w:rPr>
          <w:color w:val="800080"/>
          <w:sz w:val="24"/>
        </w:rPr>
        <w:t>4,6,7,8,9,10,11,13</w:t>
      </w:r>
      <w:r w:rsidR="00252BE9">
        <w:rPr>
          <w:color w:val="800080"/>
          <w:sz w:val="24"/>
        </w:rPr>
        <w:t>)</w:t>
      </w:r>
    </w:p>
    <w:p w14:paraId="209B7749" w14:textId="77777777" w:rsidR="00270133" w:rsidRDefault="00270133">
      <w:pPr>
        <w:tabs>
          <w:tab w:val="left" w:pos="360"/>
        </w:tabs>
        <w:rPr>
          <w:sz w:val="24"/>
        </w:rPr>
      </w:pPr>
    </w:p>
    <w:p w14:paraId="073BF94D" w14:textId="77777777" w:rsidR="00270133" w:rsidRDefault="00270133">
      <w:pPr>
        <w:tabs>
          <w:tab w:val="left" w:pos="360"/>
        </w:tabs>
        <w:rPr>
          <w:sz w:val="24"/>
        </w:rPr>
      </w:pPr>
      <w:r>
        <w:rPr>
          <w:sz w:val="24"/>
        </w:rPr>
        <w:tab/>
      </w:r>
    </w:p>
    <w:p w14:paraId="22D7A0EB" w14:textId="77777777" w:rsidR="00270133" w:rsidRDefault="00270133">
      <w:pPr>
        <w:tabs>
          <w:tab w:val="left" w:pos="360"/>
        </w:tabs>
        <w:rPr>
          <w:sz w:val="24"/>
          <w:u w:val="single"/>
          <w:vertAlign w:val="subscript"/>
        </w:rPr>
      </w:pPr>
      <w:r>
        <w:rPr>
          <w:sz w:val="24"/>
        </w:rPr>
        <w:br w:type="page"/>
      </w:r>
      <w:r>
        <w:rPr>
          <w:sz w:val="24"/>
          <w:u w:val="single"/>
        </w:rPr>
        <w:lastRenderedPageBreak/>
        <w:t>Design for F</w:t>
      </w:r>
      <w:r>
        <w:rPr>
          <w:sz w:val="24"/>
          <w:u w:val="single"/>
          <w:vertAlign w:val="subscript"/>
        </w:rPr>
        <w:t>1</w:t>
      </w:r>
      <w:r>
        <w:rPr>
          <w:sz w:val="24"/>
          <w:u w:val="single"/>
        </w:rPr>
        <w:t xml:space="preserve"> and F</w:t>
      </w:r>
      <w:r>
        <w:rPr>
          <w:sz w:val="24"/>
          <w:u w:val="single"/>
          <w:vertAlign w:val="subscript"/>
        </w:rPr>
        <w:t>2</w:t>
      </w:r>
    </w:p>
    <w:p w14:paraId="454515B6" w14:textId="77777777" w:rsidR="00270133" w:rsidRDefault="00270133">
      <w:pPr>
        <w:tabs>
          <w:tab w:val="left" w:pos="360"/>
        </w:tabs>
        <w:rPr>
          <w:color w:val="FF0000"/>
        </w:rPr>
      </w:pPr>
      <w:r>
        <w:rPr>
          <w:color w:val="FF0000"/>
        </w:rPr>
        <w:t>(Show the implementation of F</w:t>
      </w:r>
      <w:r>
        <w:rPr>
          <w:color w:val="FF0000"/>
          <w:vertAlign w:val="subscript"/>
        </w:rPr>
        <w:t>1</w:t>
      </w:r>
      <w:r>
        <w:rPr>
          <w:color w:val="FF0000"/>
        </w:rPr>
        <w:t xml:space="preserve"> and F</w:t>
      </w:r>
      <w:r>
        <w:rPr>
          <w:color w:val="FF0000"/>
          <w:vertAlign w:val="subscript"/>
        </w:rPr>
        <w:t>2</w:t>
      </w:r>
      <w:r>
        <w:rPr>
          <w:color w:val="FF0000"/>
        </w:rPr>
        <w:t xml:space="preserve"> by a 74155 IC and some external gates. Draw a circuit diagram.)</w:t>
      </w:r>
    </w:p>
    <w:p w14:paraId="1F4DAEF4" w14:textId="2598E30D" w:rsidR="00270133" w:rsidRDefault="00950E4D">
      <w:pPr>
        <w:tabs>
          <w:tab w:val="left" w:pos="360"/>
        </w:tabs>
        <w:rPr>
          <w:sz w:val="24"/>
          <w:u w:val="single"/>
          <w:vertAlign w:val="subscript"/>
        </w:rPr>
      </w:pPr>
      <w:r w:rsidRPr="00950E4D">
        <w:rPr>
          <w:noProof/>
          <w:sz w:val="24"/>
          <w:u w:val="single"/>
          <w:vertAlign w:val="subscript"/>
          <w:lang w:eastAsia="en-US"/>
        </w:rPr>
        <w:drawing>
          <wp:inline distT="0" distB="0" distL="0" distR="0" wp14:anchorId="78637B4E" wp14:editId="7AB3D0A3">
            <wp:extent cx="5486400" cy="3429000"/>
            <wp:effectExtent l="0" t="0" r="0" b="0"/>
            <wp:docPr id="566" name="Picture 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70133">
        <w:rPr>
          <w:sz w:val="24"/>
          <w:u w:val="single"/>
        </w:rPr>
        <w:t>Design for F</w:t>
      </w:r>
      <w:r w:rsidR="00270133">
        <w:rPr>
          <w:sz w:val="24"/>
          <w:u w:val="single"/>
          <w:vertAlign w:val="subscript"/>
        </w:rPr>
        <w:t>3</w:t>
      </w:r>
    </w:p>
    <w:p w14:paraId="023D8C7A" w14:textId="77777777" w:rsidR="00E87EE6" w:rsidRDefault="00E87EE6">
      <w:pPr>
        <w:tabs>
          <w:tab w:val="left" w:pos="360"/>
        </w:tabs>
        <w:rPr>
          <w:sz w:val="24"/>
          <w:u w:val="single"/>
          <w:vertAlign w:val="subscript"/>
        </w:rPr>
      </w:pPr>
    </w:p>
    <w:p w14:paraId="0E42E2E4" w14:textId="77777777" w:rsidR="00270133" w:rsidRPr="00E87EE6" w:rsidRDefault="00E87EE6">
      <w:pPr>
        <w:tabs>
          <w:tab w:val="left" w:pos="360"/>
        </w:tabs>
        <w:rPr>
          <w:sz w:val="24"/>
          <w:szCs w:val="24"/>
        </w:rPr>
      </w:pPr>
      <w:r w:rsidRPr="00E87EE6">
        <w:rPr>
          <w:sz w:val="24"/>
          <w:szCs w:val="24"/>
        </w:rPr>
        <w:t>Draw the sub-function K-maps for F</w:t>
      </w:r>
      <w:r w:rsidRPr="00E87EE6">
        <w:rPr>
          <w:sz w:val="24"/>
          <w:szCs w:val="24"/>
          <w:vertAlign w:val="subscript"/>
        </w:rPr>
        <w:t>3</w:t>
      </w:r>
      <w:r w:rsidRPr="00E87EE6">
        <w:rPr>
          <w:sz w:val="24"/>
          <w:szCs w:val="24"/>
        </w:rPr>
        <w:t xml:space="preserve"> with </w:t>
      </w:r>
      <w:r w:rsidRPr="00BC7F4F">
        <w:rPr>
          <w:color w:val="FF0000"/>
          <w:sz w:val="24"/>
          <w:szCs w:val="24"/>
        </w:rPr>
        <w:t xml:space="preserve">w, </w:t>
      </w:r>
      <w:r w:rsidR="00BC7F4F" w:rsidRPr="00BC7F4F">
        <w:rPr>
          <w:color w:val="FF0000"/>
          <w:sz w:val="24"/>
          <w:szCs w:val="24"/>
        </w:rPr>
        <w:t>x</w:t>
      </w:r>
      <w:r w:rsidRPr="00BC7F4F">
        <w:rPr>
          <w:color w:val="FF0000"/>
          <w:sz w:val="24"/>
          <w:szCs w:val="24"/>
        </w:rPr>
        <w:t>, z</w:t>
      </w:r>
      <w:r w:rsidRPr="00E87EE6">
        <w:rPr>
          <w:sz w:val="24"/>
          <w:szCs w:val="24"/>
        </w:rPr>
        <w:t xml:space="preserve"> as expansion variables.</w:t>
      </w:r>
    </w:p>
    <w:p w14:paraId="3706EBA5" w14:textId="77777777" w:rsidR="00270133" w:rsidRDefault="00270133">
      <w:pPr>
        <w:tabs>
          <w:tab w:val="left" w:pos="360"/>
        </w:tabs>
        <w:rPr>
          <w:sz w:val="24"/>
        </w:rPr>
      </w:pPr>
      <w:r>
        <w:rPr>
          <w:sz w:val="24"/>
        </w:rPr>
        <w:tab/>
      </w:r>
    </w:p>
    <w:p w14:paraId="1F8AE6DE" w14:textId="77777777" w:rsidR="00270133" w:rsidRDefault="004C0C96">
      <w:pPr>
        <w:tabs>
          <w:tab w:val="left" w:pos="360"/>
        </w:tabs>
        <w:rPr>
          <w:sz w:val="24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6BDE99C6" wp14:editId="55BE33DE">
                <wp:simplePos x="0" y="0"/>
                <wp:positionH relativeFrom="column">
                  <wp:posOffset>-55245</wp:posOffset>
                </wp:positionH>
                <wp:positionV relativeFrom="paragraph">
                  <wp:posOffset>34925</wp:posOffset>
                </wp:positionV>
                <wp:extent cx="5372735" cy="1211580"/>
                <wp:effectExtent l="0" t="0" r="0" b="0"/>
                <wp:wrapNone/>
                <wp:docPr id="508" name="Group 20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72735" cy="1211580"/>
                          <a:chOff x="1713" y="6693"/>
                          <a:chExt cx="8461" cy="1908"/>
                        </a:xfrm>
                      </wpg:grpSpPr>
                      <wps:wsp>
                        <wps:cNvPr id="509" name="Rectangle 1914"/>
                        <wps:cNvSpPr>
                          <a:spLocks noChangeArrowheads="1"/>
                        </wps:cNvSpPr>
                        <wps:spPr bwMode="auto">
                          <a:xfrm>
                            <a:off x="1728" y="6890"/>
                            <a:ext cx="22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999A1" w14:textId="77777777" w:rsidR="0092195B" w:rsidRPr="00534390" w:rsidRDefault="0092195B" w:rsidP="00E87EE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lang w:eastAsia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10" name="Rectangle 1915"/>
                        <wps:cNvSpPr>
                          <a:spLocks noChangeArrowheads="1"/>
                        </wps:cNvSpPr>
                        <wps:spPr bwMode="auto">
                          <a:xfrm>
                            <a:off x="1713" y="7385"/>
                            <a:ext cx="21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B7E504" w14:textId="77777777" w:rsidR="0092195B" w:rsidRPr="00534390" w:rsidRDefault="0092195B" w:rsidP="00E87EE6">
                              <w:pPr>
                                <w:jc w:val="both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lang w:eastAsia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11" name="Rectangle 1916"/>
                        <wps:cNvSpPr>
                          <a:spLocks noChangeArrowheads="1"/>
                        </wps:cNvSpPr>
                        <wps:spPr bwMode="auto">
                          <a:xfrm>
                            <a:off x="1722" y="8135"/>
                            <a:ext cx="225" cy="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60D8D4" w14:textId="77777777" w:rsidR="0092195B" w:rsidRPr="00534390" w:rsidRDefault="0092195B" w:rsidP="00E87EE6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lang w:eastAsia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12" name="Rectangle 1922"/>
                        <wps:cNvSpPr>
                          <a:spLocks noChangeArrowheads="1"/>
                        </wps:cNvSpPr>
                        <wps:spPr bwMode="auto">
                          <a:xfrm>
                            <a:off x="3028" y="6693"/>
                            <a:ext cx="11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D978E1" w14:textId="77777777" w:rsidR="0092195B" w:rsidRPr="00534390" w:rsidRDefault="0092195B" w:rsidP="00E87EE6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lang w:eastAsia="en-US"/>
                                </w:rPr>
                                <w:t xml:space="preserve"> F</w:t>
                              </w:r>
                              <w:r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wx</w:t>
                              </w: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z = 001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13" name="Rectangle 1929"/>
                        <wps:cNvSpPr>
                          <a:spLocks noChangeArrowheads="1"/>
                        </wps:cNvSpPr>
                        <wps:spPr bwMode="auto">
                          <a:xfrm>
                            <a:off x="2029" y="6693"/>
                            <a:ext cx="11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844F6" w14:textId="77777777" w:rsidR="0092195B" w:rsidRPr="00534390" w:rsidRDefault="0092195B" w:rsidP="00E87EE6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>
                                <w:rPr>
                                  <w:snapToGrid w:val="0"/>
                                  <w:color w:val="000000"/>
                                  <w:lang w:eastAsia="en-US"/>
                                </w:rPr>
                                <w:t xml:space="preserve"> </w:t>
                              </w: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lang w:eastAsia="en-US"/>
                                </w:rPr>
                                <w:t>F</w:t>
                              </w: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w</w:t>
                              </w:r>
                              <w:r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x</w:t>
                              </w: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z = 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14" name="Rectangle 1936"/>
                        <wps:cNvSpPr>
                          <a:spLocks noChangeArrowheads="1"/>
                        </wps:cNvSpPr>
                        <wps:spPr bwMode="auto">
                          <a:xfrm>
                            <a:off x="4027" y="6693"/>
                            <a:ext cx="11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A386DB" w14:textId="77777777" w:rsidR="0092195B" w:rsidRPr="00534390" w:rsidRDefault="0092195B" w:rsidP="00E87EE6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lang w:eastAsia="en-US"/>
                                </w:rPr>
                                <w:t xml:space="preserve"> F</w:t>
                              </w:r>
                              <w:r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wx</w:t>
                              </w: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z = 010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15" name="Rectangle 1943"/>
                        <wps:cNvSpPr>
                          <a:spLocks noChangeArrowheads="1"/>
                        </wps:cNvSpPr>
                        <wps:spPr bwMode="auto">
                          <a:xfrm>
                            <a:off x="5025" y="6693"/>
                            <a:ext cx="11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CEBF8F" w14:textId="77777777" w:rsidR="0092195B" w:rsidRPr="00534390" w:rsidRDefault="0092195B" w:rsidP="00E87EE6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lang w:eastAsia="en-US"/>
                                </w:rPr>
                                <w:t xml:space="preserve"> F</w:t>
                              </w:r>
                              <w:r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wx</w:t>
                              </w: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z = 011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16" name="Rectangle 1950"/>
                        <wps:cNvSpPr>
                          <a:spLocks noChangeArrowheads="1"/>
                        </wps:cNvSpPr>
                        <wps:spPr bwMode="auto">
                          <a:xfrm>
                            <a:off x="6024" y="6693"/>
                            <a:ext cx="11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BB3D0" w14:textId="77777777" w:rsidR="0092195B" w:rsidRPr="00534390" w:rsidRDefault="0092195B" w:rsidP="00E87EE6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lang w:eastAsia="en-US"/>
                                </w:rPr>
                                <w:t xml:space="preserve"> F</w:t>
                              </w:r>
                              <w:r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wx</w:t>
                              </w: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z =100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17" name="Rectangle 1957"/>
                        <wps:cNvSpPr>
                          <a:spLocks noChangeArrowheads="1"/>
                        </wps:cNvSpPr>
                        <wps:spPr bwMode="auto">
                          <a:xfrm>
                            <a:off x="7022" y="6693"/>
                            <a:ext cx="11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E99BF1" w14:textId="77777777" w:rsidR="0092195B" w:rsidRPr="00534390" w:rsidRDefault="0092195B" w:rsidP="00E87EE6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lang w:eastAsia="en-US"/>
                                </w:rPr>
                                <w:t xml:space="preserve"> F</w:t>
                              </w:r>
                              <w:r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wx</w:t>
                              </w: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z = 101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18" name="Rectangle 1964"/>
                        <wps:cNvSpPr>
                          <a:spLocks noChangeArrowheads="1"/>
                        </wps:cNvSpPr>
                        <wps:spPr bwMode="auto">
                          <a:xfrm>
                            <a:off x="8021" y="6693"/>
                            <a:ext cx="11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88AF10" w14:textId="77777777" w:rsidR="0092195B" w:rsidRPr="00534390" w:rsidRDefault="0092195B" w:rsidP="00E87EE6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lang w:eastAsia="en-US"/>
                                </w:rPr>
                                <w:t xml:space="preserve"> F</w:t>
                              </w:r>
                              <w:r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wx</w:t>
                              </w: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z =110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519" name="Group 1993"/>
                        <wpg:cNvGrpSpPr>
                          <a:grpSpLocks/>
                        </wpg:cNvGrpSpPr>
                        <wpg:grpSpPr bwMode="auto">
                          <a:xfrm>
                            <a:off x="3068" y="7085"/>
                            <a:ext cx="747" cy="1516"/>
                            <a:chOff x="9168" y="7040"/>
                            <a:chExt cx="747" cy="1516"/>
                          </a:xfrm>
                        </wpg:grpSpPr>
                        <wps:wsp>
                          <wps:cNvPr id="520" name="Rectangle 1969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040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1" name="Rectangle 1970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92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522" name="Rectangle 1971"/>
                        <wps:cNvSpPr>
                          <a:spLocks noChangeArrowheads="1"/>
                        </wps:cNvSpPr>
                        <wps:spPr bwMode="auto">
                          <a:xfrm>
                            <a:off x="9019" y="6693"/>
                            <a:ext cx="11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B80FE7" w14:textId="77777777" w:rsidR="0092195B" w:rsidRPr="00534390" w:rsidRDefault="0092195B" w:rsidP="00E87EE6">
                              <w:pPr>
                                <w:rPr>
                                  <w:sz w:val="24"/>
                                  <w:szCs w:val="24"/>
                                  <w:vertAlign w:val="subscript"/>
                                </w:rPr>
                              </w:pP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lang w:eastAsia="en-US"/>
                                </w:rPr>
                                <w:t xml:space="preserve"> F</w:t>
                              </w:r>
                              <w:r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wx</w:t>
                              </w:r>
                              <w:r w:rsidRPr="00534390">
                                <w:rPr>
                                  <w:snapToGrid w:val="0"/>
                                  <w:color w:val="000000"/>
                                  <w:sz w:val="24"/>
                                  <w:szCs w:val="24"/>
                                  <w:vertAlign w:val="subscript"/>
                                  <w:lang w:eastAsia="en-US"/>
                                </w:rPr>
                                <w:t>z = 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523" name="Group 1994"/>
                        <wpg:cNvGrpSpPr>
                          <a:grpSpLocks/>
                        </wpg:cNvGrpSpPr>
                        <wpg:grpSpPr bwMode="auto">
                          <a:xfrm>
                            <a:off x="4060" y="7085"/>
                            <a:ext cx="747" cy="1516"/>
                            <a:chOff x="9168" y="7040"/>
                            <a:chExt cx="747" cy="1516"/>
                          </a:xfrm>
                        </wpg:grpSpPr>
                        <wps:wsp>
                          <wps:cNvPr id="524" name="Rectangle 199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040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5" name="Rectangle 199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92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6" name="Group 1997"/>
                        <wpg:cNvGrpSpPr>
                          <a:grpSpLocks/>
                        </wpg:cNvGrpSpPr>
                        <wpg:grpSpPr bwMode="auto">
                          <a:xfrm>
                            <a:off x="5052" y="7085"/>
                            <a:ext cx="747" cy="1516"/>
                            <a:chOff x="9168" y="7040"/>
                            <a:chExt cx="747" cy="1516"/>
                          </a:xfrm>
                        </wpg:grpSpPr>
                        <wps:wsp>
                          <wps:cNvPr id="527" name="Rectangle 199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040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8" name="Rectangle 1999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92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9" name="Group 2000"/>
                        <wpg:cNvGrpSpPr>
                          <a:grpSpLocks/>
                        </wpg:cNvGrpSpPr>
                        <wpg:grpSpPr bwMode="auto">
                          <a:xfrm>
                            <a:off x="6043" y="7085"/>
                            <a:ext cx="747" cy="1516"/>
                            <a:chOff x="9168" y="7040"/>
                            <a:chExt cx="747" cy="1516"/>
                          </a:xfrm>
                        </wpg:grpSpPr>
                        <wps:wsp>
                          <wps:cNvPr id="530" name="Rectangle 2001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040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1" name="Rectangle 2002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92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2" name="Group 2003"/>
                        <wpg:cNvGrpSpPr>
                          <a:grpSpLocks/>
                        </wpg:cNvGrpSpPr>
                        <wpg:grpSpPr bwMode="auto">
                          <a:xfrm>
                            <a:off x="7035" y="7085"/>
                            <a:ext cx="747" cy="1516"/>
                            <a:chOff x="9168" y="7040"/>
                            <a:chExt cx="747" cy="1516"/>
                          </a:xfrm>
                        </wpg:grpSpPr>
                        <wps:wsp>
                          <wps:cNvPr id="533" name="Rectangle 2004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040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4" name="Rectangle 2005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92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5" name="Group 2006"/>
                        <wpg:cNvGrpSpPr>
                          <a:grpSpLocks/>
                        </wpg:cNvGrpSpPr>
                        <wpg:grpSpPr bwMode="auto">
                          <a:xfrm>
                            <a:off x="8027" y="7085"/>
                            <a:ext cx="747" cy="1516"/>
                            <a:chOff x="9168" y="7040"/>
                            <a:chExt cx="747" cy="1516"/>
                          </a:xfrm>
                        </wpg:grpSpPr>
                        <wps:wsp>
                          <wps:cNvPr id="536" name="Rectangle 200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040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7" name="Rectangle 2008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92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38" name="Group 2012"/>
                        <wpg:cNvGrpSpPr>
                          <a:grpSpLocks/>
                        </wpg:cNvGrpSpPr>
                        <wpg:grpSpPr bwMode="auto">
                          <a:xfrm>
                            <a:off x="9019" y="7085"/>
                            <a:ext cx="747" cy="1516"/>
                            <a:chOff x="9168" y="7040"/>
                            <a:chExt cx="747" cy="1516"/>
                          </a:xfrm>
                        </wpg:grpSpPr>
                        <wps:wsp>
                          <wps:cNvPr id="539" name="Rectangle 2013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040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0" name="Rectangle 2014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92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1" name="Group 2015"/>
                        <wpg:cNvGrpSpPr>
                          <a:grpSpLocks/>
                        </wpg:cNvGrpSpPr>
                        <wpg:grpSpPr bwMode="auto">
                          <a:xfrm>
                            <a:off x="2077" y="7085"/>
                            <a:ext cx="747" cy="1516"/>
                            <a:chOff x="9168" y="7040"/>
                            <a:chExt cx="747" cy="1516"/>
                          </a:xfrm>
                        </wpg:grpSpPr>
                        <wps:wsp>
                          <wps:cNvPr id="542" name="Rectangle 2016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040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3" name="Rectangle 2017"/>
                          <wps:cNvSpPr>
                            <a:spLocks noChangeArrowheads="1"/>
                          </wps:cNvSpPr>
                          <wps:spPr bwMode="auto">
                            <a:xfrm>
                              <a:off x="9168" y="7792"/>
                              <a:ext cx="747" cy="7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BDE99C6" id="Group 2018" o:spid="_x0000_s1026" style="position:absolute;margin-left:-4.35pt;margin-top:2.75pt;width:423.05pt;height:95.4pt;z-index:251629056" coordorigin="1713,6693" coordsize="8461,19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">
                <v:rect id="Rectangle 1914" o:spid="_x0000_s1027" style="position:absolute;left:1728;top:6890;width:225;height:2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junOxgAA&#10;ANwAAAAPAAAAZHJzL2Rvd25yZXYueG1sRI9Pa8JAFMTvQr/D8oTedGOhxUTXEPqH5GhVUG+P7DMJ&#10;Zt+G7Nak/fRuodDjMDO/YdbpaFpxo941lhUs5hEI4tLqhisFh/3HbAnCeWSNrWVS8E0O0s3DZI2J&#10;tgN/0m3nKxEg7BJUUHvfJVK6siaDbm474uBdbG/QB9lXUvc4BLhp5VMUvUiDDYeFGjt6ram87r6M&#10;gnzZZafC/gxV+37Oj9tj/LaPvVKP0zFbgfA0+v/wX7vQCp6jGH7PhCMgN3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FjunOxgAAANwAAAAPAAAAAAAAAAAAAAAAAJcCAABkcnMv&#10;ZG93bnJldi54bWxQSwUGAAAAAAQABAD1AAAAigMAAAAA&#10;" filled="f" stroked="f">
                  <v:textbox inset="0,0,0,0">
                    <w:txbxContent>
                      <w:p w14:paraId="1EF999A1" w14:textId="77777777" w:rsidR="0092195B" w:rsidRPr="00534390" w:rsidRDefault="0092195B" w:rsidP="00E87EE6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>y</w:t>
                        </w:r>
                      </w:p>
                    </w:txbxContent>
                  </v:textbox>
                </v:rect>
                <v:rect id="Rectangle 1915" o:spid="_x0000_s1028" style="position:absolute;left:1713;top:7385;width:210;height:3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bdaOwgAA&#10;ANwAAAAPAAAAZHJzL2Rvd25yZXYueG1sRE9Na8JAEL0L/odlCt50Y8GSRFcRq+jRJgXb25Adk9Ds&#10;bMiuJvbXu4dCj4/3vdoMphF36lxtWcF8FoEgLqyuuVTwmR+mMQjnkTU2lknBgxxs1uPRClNte/6g&#10;e+ZLEULYpaig8r5NpXRFRQbdzLbEgbvazqAPsCul7rAP4aaRr1H0Jg3WHBoqbGlXUfGT3YyCY9xu&#10;v072ty+b/ffxcr4k73nilZq8DNslCE+D/xf/uU9awWIe5ocz4QjI9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Ft1o7CAAAA3AAAAA8AAAAAAAAAAAAAAAAAlwIAAGRycy9kb3du&#10;cmV2LnhtbFBLBQYAAAAABAAEAPUAAACGAwAAAAA=&#10;" filled="f" stroked="f">
                  <v:textbox inset="0,0,0,0">
                    <w:txbxContent>
                      <w:p w14:paraId="32B7E504" w14:textId="77777777" w:rsidR="0092195B" w:rsidRPr="00534390" w:rsidRDefault="0092195B" w:rsidP="00E87EE6">
                        <w:pPr>
                          <w:jc w:val="both"/>
                          <w:rPr>
                            <w:sz w:val="24"/>
                            <w:szCs w:val="24"/>
                          </w:rPr>
                        </w:pP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>0</w:t>
                        </w:r>
                      </w:p>
                    </w:txbxContent>
                  </v:textbox>
                </v:rect>
                <v:rect id="Rectangle 1916" o:spid="_x0000_s1029" style="position:absolute;left:1722;top:8135;width:225;height:28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IXMVxAAA&#10;ANwAAAAPAAAAZHJzL2Rvd25yZXYueG1sRI9Bi8IwFITvgv8hPGFvmnbBRatRxFX06Kqg3h7Nsy02&#10;L6WJtru/3iwIHoeZ+YaZzltTigfVrrCsIB5EIIhTqwvOFBwP6/4IhPPIGkvLpOCXHMxn3c4UE20b&#10;/qHH3mciQNglqCD3vkqkdGlOBt3AVsTBu9raoA+yzqSusQlwU8rPKPqSBgsOCzlWtMwpve3vRsFm&#10;VC3OW/vXZOXqsjntTuPvw9gr9dFrFxMQnlr/Dr/aW61gGMfwfyYcATl7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iFzFcQAAADcAAAADwAAAAAAAAAAAAAAAACXAgAAZHJzL2Rv&#10;d25yZXYueG1sUEsFBgAAAAAEAAQA9QAAAIgDAAAAAA==&#10;" filled="f" stroked="f">
                  <v:textbox inset="0,0,0,0">
                    <w:txbxContent>
                      <w:p w14:paraId="6060D8D4" w14:textId="77777777" w:rsidR="0092195B" w:rsidRPr="00534390" w:rsidRDefault="0092195B" w:rsidP="00E87EE6">
                        <w:pPr>
                          <w:rPr>
                            <w:sz w:val="24"/>
                            <w:szCs w:val="24"/>
                          </w:rPr>
                        </w:pP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>1</w:t>
                        </w:r>
                      </w:p>
                    </w:txbxContent>
                  </v:textbox>
                </v:rect>
                <v:rect id="Rectangle 1922" o:spid="_x0000_s1030" style="position:absolute;left:3028;top:6693;width:1155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8+1ixAAA&#10;ANwAAAAPAAAAZHJzL2Rvd25yZXYueG1sRI9Bi8IwFITvgv8hPGFvmiooWo0iuqLHXSuot0fzbIvN&#10;S2mytuuv3ywIHoeZ+YZZrFpTigfVrrCsYDiIQBCnVhecKTglu/4UhPPIGkvLpOCXHKyW3c4CY20b&#10;/qbH0WciQNjFqCD3voqldGlOBt3AVsTBu9naoA+yzqSusQlwU8pRFE2kwYLDQo4VbXJK78cfo2A/&#10;rdaXg302Wfl53Z+/zrNtMvNKffTa9RyEp9a/w6/2QSsYD0fwfyYcAbn8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vPtYsQAAADcAAAADwAAAAAAAAAAAAAAAACXAgAAZHJzL2Rv&#10;d25yZXYueG1sUEsFBgAAAAAEAAQA9QAAAIgDAAAAAA==&#10;" filled="f" stroked="f">
                  <v:textbox inset="0,0,0,0">
                    <w:txbxContent>
                      <w:p w14:paraId="70D978E1" w14:textId="77777777" w:rsidR="0092195B" w:rsidRPr="00534390" w:rsidRDefault="0092195B" w:rsidP="00E87EE6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>F</w:t>
                        </w:r>
                        <w:r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wx</w:t>
                        </w: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z</w:t>
                        </w:r>
                        <w:proofErr w:type="spellEnd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 xml:space="preserve"> = 001</w:t>
                        </w:r>
                      </w:p>
                    </w:txbxContent>
                  </v:textbox>
                </v:rect>
                <v:rect id="Rectangle 1929" o:spid="_x0000_s1031" style="position:absolute;left:2029;top:6693;width:1155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v0j5xgAA&#10;ANwAAAAPAAAAZHJzL2Rvd25yZXYueG1sRI9Ba8JAFITvBf/D8gRvdaPSElNXEbWYY5sI2tsj+5qE&#10;Zt+G7Nak/nq3UOhxmJlvmNVmMI24Uudqywpm0wgEcWF1zaWCU/76GINwHlljY5kU/JCDzXr0sMJE&#10;257f6Zr5UgQIuwQVVN63iZSuqMigm9qWOHiftjPog+xKqTvsA9w0ch5Fz9JgzWGhwpZ2FRVf2bdR&#10;cIzb7SW1t75sDh/H89t5uc+XXqnJeNi+gPA0+P/wXzvVCp5mC/g9E46AX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hv0j5xgAAANwAAAAPAAAAAAAAAAAAAAAAAJcCAABkcnMv&#10;ZG93bnJldi54bWxQSwUGAAAAAAQABAD1AAAAigMAAAAA&#10;" filled="f" stroked="f">
                  <v:textbox inset="0,0,0,0">
                    <w:txbxContent>
                      <w:p w14:paraId="17A844F6" w14:textId="77777777" w:rsidR="0092195B" w:rsidRPr="00534390" w:rsidRDefault="0092195B" w:rsidP="00E87EE6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>
                          <w:rPr>
                            <w:snapToGrid w:val="0"/>
                            <w:color w:val="000000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>F</w:t>
                        </w: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w</w:t>
                        </w:r>
                        <w:r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x</w:t>
                        </w: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z</w:t>
                        </w:r>
                        <w:proofErr w:type="spellEnd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 xml:space="preserve"> = 000</w:t>
                        </w:r>
                      </w:p>
                    </w:txbxContent>
                  </v:textbox>
                </v:rect>
                <v:rect id="Rectangle 1936" o:spid="_x0000_s1032" style="position:absolute;left:4027;top:6693;width:1155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VtCNxgAA&#10;ANwAAAAPAAAAZHJzL2Rvd25yZXYueG1sRI9Ba8JAFITvBf/D8gRvdaPYElNXEbWYY5sI2tsj+5qE&#10;Zt+G7Nak/nq3UOhxmJlvmNVmMI24Uudqywpm0wgEcWF1zaWCU/76GINwHlljY5kU/JCDzXr0sMJE&#10;257f6Zr5UgQIuwQVVN63iZSuqMigm9qWOHiftjPog+xKqTvsA9w0ch5Fz9JgzWGhwpZ2FRVf2bdR&#10;cIzb7SW1t75sDh/H89t5uc+XXqnJeNi+gPA0+P/wXzvVCp5mC/g9E46AX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uVtCNxgAAANwAAAAPAAAAAAAAAAAAAAAAAJcCAABkcnMv&#10;ZG93bnJldi54bWxQSwUGAAAAAAQABAD1AAAAigMAAAAA&#10;" filled="f" stroked="f">
                  <v:textbox inset="0,0,0,0">
                    <w:txbxContent>
                      <w:p w14:paraId="60A386DB" w14:textId="77777777" w:rsidR="0092195B" w:rsidRPr="00534390" w:rsidRDefault="0092195B" w:rsidP="00E87EE6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>F</w:t>
                        </w:r>
                        <w:r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wx</w:t>
                        </w: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z</w:t>
                        </w:r>
                        <w:proofErr w:type="spellEnd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 xml:space="preserve"> = 010</w:t>
                        </w:r>
                      </w:p>
                    </w:txbxContent>
                  </v:textbox>
                </v:rect>
                <v:rect id="Rectangle 1943" o:spid="_x0000_s1033" style="position:absolute;left:5025;top:6693;width:1155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GnUWxAAA&#10;ANwAAAAPAAAAZHJzL2Rvd25yZXYueG1sRI9Bi8IwFITvgv8hPGFvmrrgol2jiK7oUa2ge3s0z7bY&#10;vJQm2u7+eiMIHoeZ+YaZzltTijvVrrCsYDiIQBCnVhecKTgm6/4YhPPIGkvLpOCPHMxn3c4UY20b&#10;3tP94DMRIOxiVJB7X8VSujQng25gK+LgXWxt0AdZZ1LX2AS4KeVnFH1JgwWHhRwrWuaUXg83o2Az&#10;rhbnrf1vsvLnd3PanSarZOKV+ui1i28Qnlr/Dr/aW61gNBzB80w4AnL2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Rp1FsQAAADcAAAADwAAAAAAAAAAAAAAAACXAgAAZHJzL2Rv&#10;d25yZXYueG1sUEsFBgAAAAAEAAQA9QAAAIgDAAAAAA==&#10;" filled="f" stroked="f">
                  <v:textbox inset="0,0,0,0">
                    <w:txbxContent>
                      <w:p w14:paraId="57CEBF8F" w14:textId="77777777" w:rsidR="0092195B" w:rsidRPr="00534390" w:rsidRDefault="0092195B" w:rsidP="00E87EE6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>F</w:t>
                        </w:r>
                        <w:r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wx</w:t>
                        </w: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z</w:t>
                        </w:r>
                        <w:proofErr w:type="spellEnd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 xml:space="preserve"> = 011</w:t>
                        </w:r>
                      </w:p>
                    </w:txbxContent>
                  </v:textbox>
                </v:rect>
                <v:rect id="Rectangle 1950" o:spid="_x0000_s1034" style="position:absolute;left:6024;top:6693;width:1155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yOthxAAA&#10;ANwAAAAPAAAAZHJzL2Rvd25yZXYueG1sRI9Bi8IwFITvgv8hPMGbpi4oWo0iuqJHVwX19miebbF5&#10;KU201V9vFhb2OMzMN8xs0ZhCPKlyuWUFg34EgjixOudUwem46Y1BOI+ssbBMCl7kYDFvt2YYa1vz&#10;Dz0PPhUBwi5GBZn3ZSylSzIy6Pq2JA7ezVYGfZBVKnWFdYCbQn5F0UgazDksZFjSKqPkfngYBdtx&#10;ubzs7LtOi+/r9rw/T9bHiVeq22mWUxCeGv8f/mvvtILhYAS/Z8IRkPM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cjrYcQAAADcAAAADwAAAAAAAAAAAAAAAACXAgAAZHJzL2Rv&#10;d25yZXYueG1sUEsFBgAAAAAEAAQA9QAAAIgDAAAAAA==&#10;" filled="f" stroked="f">
                  <v:textbox inset="0,0,0,0">
                    <w:txbxContent>
                      <w:p w14:paraId="25BBB3D0" w14:textId="77777777" w:rsidR="0092195B" w:rsidRPr="00534390" w:rsidRDefault="0092195B" w:rsidP="00E87EE6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>F</w:t>
                        </w:r>
                        <w:r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wx</w:t>
                        </w: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z</w:t>
                        </w:r>
                        <w:proofErr w:type="spellEnd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 xml:space="preserve"> =100</w:t>
                        </w:r>
                      </w:p>
                    </w:txbxContent>
                  </v:textbox>
                </v:rect>
                <v:rect id="Rectangle 1957" o:spid="_x0000_s1035" style="position:absolute;left:7022;top:6693;width:1155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ehE76xgAA&#10;ANwAAAAPAAAAZHJzL2Rvd25yZXYueG1sRI9Ba8JAFITvBf/D8gRvdaNgG1NXEbWYY5sI2tsj+5qE&#10;Zt+G7Nak/nq3UOhxmJlvmNVmMI24Uudqywpm0wgEcWF1zaWCU/76GINwHlljY5kU/JCDzXr0sMJE&#10;257f6Zr5UgQIuwQVVN63iZSuqMigm9qWOHiftjPog+xKqTvsA9w0ch5FT9JgzWGhwpZ2FRVf2bdR&#10;cIzb7SW1t75sDh/H89t5uc+XXqnJeNi+gPA0+P/wXzvVChazZ/g9E46AXN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ehE76xgAAANwAAAAPAAAAAAAAAAAAAAAAAJcCAABkcnMv&#10;ZG93bnJldi54bWxQSwUGAAAAAAQABAD1AAAAigMAAAAA&#10;" filled="f" stroked="f">
                  <v:textbox inset="0,0,0,0">
                    <w:txbxContent>
                      <w:p w14:paraId="3DE99BF1" w14:textId="77777777" w:rsidR="0092195B" w:rsidRPr="00534390" w:rsidRDefault="0092195B" w:rsidP="00E87EE6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>F</w:t>
                        </w:r>
                        <w:r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wx</w:t>
                        </w: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z</w:t>
                        </w:r>
                        <w:proofErr w:type="spellEnd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 xml:space="preserve"> = 101</w:t>
                        </w:r>
                      </w:p>
                    </w:txbxContent>
                  </v:textbox>
                </v:rect>
                <v:rect id="Rectangle 1964" o:spid="_x0000_s1036" style="position:absolute;left:8021;top:6693;width:1155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G9qIwgAA&#10;ANwAAAAPAAAAZHJzL2Rvd25yZXYueG1sRE9Na8JAEL0L/odlCt50Y8GSRFcRq+jRJgXb25Adk9Ds&#10;bMiuJvbXu4dCj4/3vdoMphF36lxtWcF8FoEgLqyuuVTwmR+mMQjnkTU2lknBgxxs1uPRClNte/6g&#10;e+ZLEULYpaig8r5NpXRFRQbdzLbEgbvazqAPsCul7rAP4aaRr1H0Jg3WHBoqbGlXUfGT3YyCY9xu&#10;v072ty+b/ffxcr4k73nilZq8DNslCE+D/xf/uU9awWIe1oYz4QjI9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8b2ojCAAAA3AAAAA8AAAAAAAAAAAAAAAAAlwIAAGRycy9kb3du&#10;cmV2LnhtbFBLBQYAAAAABAAEAPUAAACGAwAAAAA=&#10;" filled="f" stroked="f">
                  <v:textbox inset="0,0,0,0">
                    <w:txbxContent>
                      <w:p w14:paraId="7A88AF10" w14:textId="77777777" w:rsidR="0092195B" w:rsidRPr="00534390" w:rsidRDefault="0092195B" w:rsidP="00E87EE6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>F</w:t>
                        </w:r>
                        <w:r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wx</w:t>
                        </w: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z</w:t>
                        </w:r>
                        <w:proofErr w:type="spellEnd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 xml:space="preserve"> =110</w:t>
                        </w:r>
                      </w:p>
                    </w:txbxContent>
                  </v:textbox>
                </v:rect>
                <v:group id="Group 1993" o:spid="_x0000_s1037" style="position:absolute;left:3068;top:7085;width:747;height:1516" coordorigin="9168,7040" coordsize="747,1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EqAkFxAAAANwAAAAPAAAAZHJzL2Rvd25yZXYueG1sRI9Bi8IwFITvwv6H8Ba8&#10;adoVZa1GEdkVDyKoC+Lt0TzbYvNSmmxb/70RBI/DzHzDzJedKUVDtSssK4iHEQji1OqCMwV/p9/B&#10;NwjnkTWWlknBnRwsFx+9OSbatnyg5ugzESDsElSQe18lUro0J4NuaCvi4F1tbdAHWWdS19gGuCnl&#10;VxRNpMGCw0KOFa1zSm/Hf6Ng02K7GsU/ze52Xd8vp/H+vItJqf5nt5qB8NT5d/jV3moF43gK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EqAkFxAAAANwAAAAP&#10;AAAAAAAAAAAAAAAAAKkCAABkcnMvZG93bnJldi54bWxQSwUGAAAAAAQABAD6AAAAmgMAAAAA&#10;">
                  <v:rect id="Rectangle 1969" o:spid="_x0000_s1038" style="position:absolute;left:9168;top:7040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lY/rwgAA&#10;ANwAAAAPAAAAZHJzL2Rvd25yZXYueG1sRE9Nb4JAEL2b9D9spklvukijadGFNG1o6lHh0tvIToHK&#10;zhJ2Ueqvdw8mPb687202mU6caXCtZQXLRQSCuLK65VpBWeTzFxDOI2vsLJOCP3KQpQ+zLSbaXnhP&#10;54OvRQhhl6CCxvs+kdJVDRl0C9sTB+7HDgZ9gEMt9YCXEG46GUfRWhpsOTQ02NN7Q9XpMBoFxzYu&#10;8bovPiPzmj/73VT8jt8fSj09Tm8bEJ4m/y++u7+0glUc5ocz4QjI9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aVj+vCAAAA3AAAAA8AAAAAAAAAAAAAAAAAlwIAAGRycy9kb3du&#10;cmV2LnhtbFBLBQYAAAAABAAEAPUAAACGAwAAAAA=&#10;"/>
                  <v:rect id="Rectangle 1970" o:spid="_x0000_s1039" style="position:absolute;left:9168;top:7792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2SpwxQAA&#10;ANwAAAAPAAAAZHJzL2Rvd25yZXYueG1sRI9Ba8JAFITvgv9heYXedGOKpU1dRZSIPSbx0ttr9jVJ&#10;m30bshuN/nq3UOhxmJlvmNVmNK04U+8aywoW8wgEcWl1w5WCU5HOXkA4j6yxtUwKruRgs55OVpho&#10;e+GMzrmvRICwS1BB7X2XSOnKmgy6ue2Ig/dle4M+yL6SusdLgJtWxlH0LA02HBZq7GhXU/mTD0bB&#10;ZxOf8JYVh8i8pk/+fSy+h4+9Uo8P4/YNhKfR/4f/2ketYBkv4PdMOAJyfQ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nZKnDFAAAA3AAAAA8AAAAAAAAAAAAAAAAAlwIAAGRycy9k&#10;b3ducmV2LnhtbFBLBQYAAAAABAAEAPUAAACJAwAAAAA=&#10;"/>
                </v:group>
                <v:rect id="Rectangle 1971" o:spid="_x0000_s1040" style="position:absolute;left:9019;top:6693;width:1155;height:43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nyffxQAA&#10;ANwAAAAPAAAAZHJzL2Rvd25yZXYueG1sRI9Pi8IwFMTvwn6H8Ba8aWphRatRZNdFj/5ZUG+P5tkW&#10;m5fSRFv99EYQ9jjMzG+Y6bw1pbhR7QrLCgb9CARxanXBmYK//W9vBMJ5ZI2lZVJwJwfz2Udniom2&#10;DW/ptvOZCBB2CSrIva8SKV2ak0HXtxVx8M62NuiDrDOpa2wC3JQyjqKhNFhwWMixou+c0svuahSs&#10;RtXiuLaPJiuXp9Vhcxj/7Mdeqe5nu5iA8NT6//C7vdYKvuIYXmfCEZCzJ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CfJ9/FAAAA3AAAAA8AAAAAAAAAAAAAAAAAlwIAAGRycy9k&#10;b3ducmV2LnhtbFBLBQYAAAAABAAEAPUAAACJAwAAAAA=&#10;" filled="f" stroked="f">
                  <v:textbox inset="0,0,0,0">
                    <w:txbxContent>
                      <w:p w14:paraId="69B80FE7" w14:textId="77777777" w:rsidR="0092195B" w:rsidRPr="00534390" w:rsidRDefault="0092195B" w:rsidP="00E87EE6">
                        <w:pPr>
                          <w:rPr>
                            <w:sz w:val="24"/>
                            <w:szCs w:val="24"/>
                            <w:vertAlign w:val="subscript"/>
                          </w:rPr>
                        </w:pP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 xml:space="preserve"> </w:t>
                        </w:r>
                        <w:proofErr w:type="spellStart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lang w:eastAsia="en-US"/>
                          </w:rPr>
                          <w:t>F</w:t>
                        </w:r>
                        <w:r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wx</w:t>
                        </w:r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>z</w:t>
                        </w:r>
                        <w:proofErr w:type="spellEnd"/>
                        <w:r w:rsidRPr="00534390">
                          <w:rPr>
                            <w:snapToGrid w:val="0"/>
                            <w:color w:val="000000"/>
                            <w:sz w:val="24"/>
                            <w:szCs w:val="24"/>
                            <w:vertAlign w:val="subscript"/>
                            <w:lang w:eastAsia="en-US"/>
                          </w:rPr>
                          <w:t xml:space="preserve"> = 111</w:t>
                        </w:r>
                      </w:p>
                    </w:txbxContent>
                  </v:textbox>
                </v:rect>
                <v:group id="Group 1994" o:spid="_x0000_s1041" style="position:absolute;left:4060;top:7085;width:747;height:1516" coordorigin="9168,7040" coordsize="747,1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rLPRS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Pp3B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rLPRSxAAAANwAAAAP&#10;AAAAAAAAAAAAAAAAAKkCAABkcnMvZG93bnJldi54bWxQSwUGAAAAAAQABAD6AAAAmgMAAAAA&#10;">
                  <v:rect id="Rectangle 1995" o:spid="_x0000_s1042" style="position:absolute;left:9168;top:7040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ronoxQAA&#10;ANwAAAAPAAAAZHJzL2Rvd25yZXYueG1sRI/NbsIwEITvSH0Hayv1Bg7pj0qIgxAVFT1CcuG2xNsk&#10;JV5HsYGUp8dIlXoczcw3mnQxmFacqXeNZQXTSQSCuLS64UpBka/H7yCcR9bYWiYFv+RgkT2MUky0&#10;vfCWzjtfiQBhl6CC2vsukdKVNRl0E9sRB+/b9gZ9kH0ldY+XADetjKPoTRpsOCzU2NGqpvK4OxkF&#10;hyYu8LrNPyMzWz/7ryH/Oe0/lHp6HJZzEJ4G/x/+a2+0gtf4Be5nwhGQ2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muiejFAAAA3AAAAA8AAAAAAAAAAAAAAAAAlwIAAGRycy9k&#10;b3ducmV2LnhtbFBLBQYAAAAABAAEAPUAAACJAwAAAAA=&#10;"/>
                  <v:rect id="Rectangle 1996" o:spid="_x0000_s1043" style="position:absolute;left:9168;top:7792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4ixzxQAA&#10;ANwAAAAPAAAAZHJzL2Rvd25yZXYueG1sRI9Ba8JAFITvhf6H5RV6qxtTIm2aVcRi0aPGS2+v2dck&#10;Nfs2ZNck+utdQehxmJlvmGwxmkb01LnasoLpJAJBXFhdc6ngkK9f3kA4j6yxsUwKzuRgMX98yDDV&#10;duAd9XtfigBhl6KCyvs2ldIVFRl0E9sSB+/XdgZ9kF0pdYdDgJtGxlE0kwZrDgsVtrSqqDjuT0bB&#10;Tx0f8LLLvyLzvn712zH/O31/KvX8NC4/QHga/X/43t5oBUmcwO1MOAJyfgU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biLHPFAAAA3AAAAA8AAAAAAAAAAAAAAAAAlwIAAGRycy9k&#10;b3ducmV2LnhtbFBLBQYAAAAABAAEAPUAAACJAwAAAAA=&#10;"/>
                </v:group>
                <v:group id="Group 1997" o:spid="_x0000_s1044" style="position:absolute;left:5052;top:7085;width:747;height:1516" coordorigin="9168,7040" coordsize="747,1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tbV8rGAAAA3AAA&#10;AA8AAAAAAAAAAAAAAAAAqQIAAGRycy9kb3ducmV2LnhtbFBLBQYAAAAABAAEAPoAAACcAwAAAAA=&#10;">
                  <v:rect id="Rectangle 1998" o:spid="_x0000_s1045" style="position:absolute;left:9168;top:7040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fBefxQAA&#10;ANwAAAAPAAAAZHJzL2Rvd25yZXYueG1sRI/NbsIwEITvSH0Hayv1Bg6p+kOIgxAVFT1CcuG2xNsk&#10;JV5HsYGUp8dIlXoczcw3mnQxmFacqXeNZQXTSQSCuLS64UpBka/H7yCcR9bYWiYFv+RgkT2MUky0&#10;vfCWzjtfiQBhl6CC2vsukdKVNRl0E9sRB+/b9gZ9kH0ldY+XADetjKPoVRpsOCzU2NGqpvK4OxkF&#10;hyYu8LrNPyMzWz/7ryH/Oe0/lHp6HJZzEJ4G/x/+a2+0gpf4De5nwhGQ2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l8F5/FAAAA3AAAAA8AAAAAAAAAAAAAAAAAlwIAAGRycy9k&#10;b3ducmV2LnhtbFBLBQYAAAAABAAEAPUAAACJAwAAAAA=&#10;"/>
                  <v:rect id="Rectangle 1999" o:spid="_x0000_s1046" style="position:absolute;left:9168;top:7792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44PtwgAA&#10;ANwAAAAPAAAAZHJzL2Rvd25yZXYueG1sRE9Nb4JAEL2b9D9spklvukijadGFNG1o6lHh0tvIToHK&#10;zhJ2Ueqvdw8mPb687202mU6caXCtZQXLRQSCuLK65VpBWeTzFxDOI2vsLJOCP3KQpQ+zLSbaXnhP&#10;54OvRQhhl6CCxvs+kdJVDRl0C9sTB+7HDgZ9gEMt9YCXEG46GUfRWhpsOTQ02NN7Q9XpMBoFxzYu&#10;8bovPiPzmj/73VT8jt8fSj09Tm8bEJ4m/y++u7+0glUc1oYz4QjI9AY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jjg+3CAAAA3AAAAA8AAAAAAAAAAAAAAAAAlwIAAGRycy9kb3du&#10;cmV2LnhtbFBLBQYAAAAABAAEAPUAAACGAwAAAAA=&#10;"/>
                </v:group>
                <v:group id="Group 2000" o:spid="_x0000_s1047" style="position:absolute;left:6043;top:7085;width:747;height:1516" coordorigin="9168,7040" coordsize="747,1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xMO4xQAAANwAAAAPAAAAZHJzL2Rvd25yZXYueG1sRI9Bi8IwFITvwv6H8IS9&#10;aVoXxa1GEVmXPYigLoi3R/Nsi81LaWJb/70RBI/DzHzDzJedKUVDtSssK4iHEQji1OqCMwX/x81g&#10;CsJ5ZI2lZVJwJwfLxUdvjom2Le+pOfhMBAi7BBXk3leJlC7NyaAb2oo4eBdbG/RB1pnUNbYBbko5&#10;iqKJNFhwWMixonVO6fVwMwp+W2xXX/FPs71e1vfzcbw7bWNS6rPfrWYgPHX+HX61/7SC8egb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sTDuMUAAADcAAAA&#10;DwAAAAAAAAAAAAAAAACpAgAAZHJzL2Rvd25yZXYueG1sUEsFBgAAAAAEAAQA+gAAAJsDAAAAAA==&#10;">
                  <v:rect id="Rectangle 2001" o:spid="_x0000_s1048" style="position:absolute;left:9168;top:7040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TBk2vwAA&#10;ANwAAAAPAAAAZHJzL2Rvd25yZXYueG1sRE9Nr8FAFN1L/IfJldgxRbxQhsh7ISypjd3VudrSudN0&#10;BuXXm8VLLE/O93zZmFI8qHaFZQWDfgSCOLW64EzBMVn3JiCcR9ZYWiYFL3KwXLRbc4y1ffKeHgef&#10;iRDCLkYFufdVLKVLczLo+rYiDtzF1gZ9gHUmdY3PEG5KOYyiH2mw4NCQY0W/OaW3w90oOBfDI773&#10;ySYy0/XI75rkej/9KdXtNKsZCE+N/4r/3VutYDwK88OZcATk4g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NMGTa/AAAA3AAAAA8AAAAAAAAAAAAAAAAAlwIAAGRycy9kb3ducmV2&#10;LnhtbFBLBQYAAAAABAAEAPUAAACDAwAAAAA=&#10;"/>
                  <v:rect id="Rectangle 2002" o:spid="_x0000_s1049" style="position:absolute;left:9168;top:7792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ALytxQAA&#10;ANwAAAAPAAAAZHJzL2Rvd25yZXYueG1sRI9Ba8JAFITvBf/D8oTe6kbFUqOriCXFHk1y6e2ZfSZp&#10;s29Ddk3S/vpuoeBxmJlvmO1+NI3oqXO1ZQXzWQSCuLC65lJBniVPLyCcR9bYWCYF3+Rgv5s8bDHW&#10;duAz9akvRYCwi1FB5X0bS+mKigy6mW2Jg3e1nUEfZFdK3eEQ4KaRiyh6lgZrDgsVtnSsqPhKb0bB&#10;pV7k+HPO3iKzTpb+fcw+bx+vSj1Ox8MGhKfR38P/7ZNWsFrO4e9MOAJy9w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wAvK3FAAAA3AAAAA8AAAAAAAAAAAAAAAAAlwIAAGRycy9k&#10;b3ducmV2LnhtbFBLBQYAAAAABAAEAPUAAACJAwAAAAA=&#10;"/>
                </v:group>
                <v:group id="Group 2003" o:spid="_x0000_s1050" style="position:absolute;left:7035;top:7085;width:747;height:1516" coordorigin="9168,7040" coordsize="747,1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BuccUxAAAANwAAAAP&#10;AAAAAAAAAAAAAAAAAKkCAABkcnMvZG93bnJldi54bWxQSwUGAAAAAAQABAD6AAAAmgMAAAAA&#10;">
                  <v:rect id="Rectangle 2004" o:spid="_x0000_s1051" style="position:absolute;left:9168;top:7040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nodBxQAA&#10;ANwAAAAPAAAAZHJzL2Rvd25yZXYueG1sRI9Pa8JAFMTvhX6H5RV6azY1KG10ldJi0WP+XHp7Zp9J&#10;bPZtyK6a+uldQehxmJnfMIvVaDpxosG1lhW8RjEI4srqlmsFZbF+eQPhPLLGzjIp+CMHq+XjwwJT&#10;bc+c0Sn3tQgQdikqaLzvUyld1ZBBF9meOHh7Oxj0QQ611AOeA9x0chLHM2mw5bDQYE+fDVW/+dEo&#10;2LWTEi9Z8R2b93Xit2NxOP58KfX8NH7MQXga/X/43t5oBdMkgduZcATk8go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Oeh0HFAAAA3AAAAA8AAAAAAAAAAAAAAAAAlwIAAGRycy9k&#10;b3ducmV2LnhtbFBLBQYAAAAABAAEAPUAAACJAwAAAAA=&#10;"/>
                  <v:rect id="Rectangle 2005" o:spid="_x0000_s1052" style="position:absolute;left:9168;top:7792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dx81xAAA&#10;ANwAAAAPAAAAZHJzL2Rvd25yZXYueG1sRI9Pi8IwFMTvgt8hPMGbpv5ltxpFdlH0qPWyt7fNs602&#10;L6WJWv30mwXB4zAzv2Hmy8aU4ka1KywrGPQjEMSp1QVnCo7JuvcBwnlkjaVlUvAgB8tFuzXHWNs7&#10;7+l28JkIEHYxKsi9r2IpXZqTQde3FXHwTrY26IOsM6lrvAe4KeUwiqbSYMFhIceKvnJKL4erUfBb&#10;DI/43CebyHyuR37XJOfrz7dS3U6zmoHw1Ph3+NXeagWT0Rj+z4Qj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HcfNcQAAADcAAAADwAAAAAAAAAAAAAAAACXAgAAZHJzL2Rv&#10;d25yZXYueG1sUEsFBgAAAAAEAAQA9QAAAIgDAAAAAA==&#10;"/>
                </v:group>
                <v:group id="Group 2006" o:spid="_x0000_s1053" style="position:absolute;left:8027;top:7085;width:747;height:1516" coordorigin="9168,7040" coordsize="747,1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OUF9gxAAAANwAAAAP&#10;AAAAAAAAAAAAAAAAAKkCAABkcnMvZG93bnJldi54bWxQSwUGAAAAAAQABAD6AAAAmgMAAAAA&#10;">
                  <v:rect id="Rectangle 2007" o:spid="_x0000_s1054" style="position:absolute;left:9168;top:7040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6STZxAAA&#10;ANwAAAAPAAAAZHJzL2Rvd25yZXYueG1sRI9Bi8IwFITvgv8hPMGbpiqK2zWKKIp71Pbi7W3ztq02&#10;L6WJWv31m4UFj8PMfMMsVq2pxJ0aV1pWMBpGIIgzq0vOFaTJbjAH4TyyxsoyKXiSg9Wy21lgrO2D&#10;j3Q/+VwECLsYFRTe17GULivIoBvamjh4P7Yx6INscqkbfAS4qeQ4imbSYMlhocCaNgVl19PNKPgu&#10;xym+jsk+Mh+7if9qk8vtvFWq32vXnyA8tf4d/m8ftILpZAZ/Z8IRkM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+kk2cQAAADcAAAADwAAAAAAAAAAAAAAAACXAgAAZHJzL2Rv&#10;d25yZXYueG1sUEsFBgAAAAAEAAQA9QAAAIgDAAAAAA==&#10;"/>
                  <v:rect id="Rectangle 2008" o:spid="_x0000_s1055" style="position:absolute;left:9168;top:7792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pYFCxAAA&#10;ANwAAAAPAAAAZHJzL2Rvd25yZXYueG1sRI9Bi8IwFITvgv8hPMGbpirqbjWK7KLoUetlb2+bZ1tt&#10;XkoTtfrrNwuCx2FmvmHmy8aU4ka1KywrGPQjEMSp1QVnCo7JuvcBwnlkjaVlUvAgB8tFuzXHWNs7&#10;7+l28JkIEHYxKsi9r2IpXZqTQde3FXHwTrY26IOsM6lrvAe4KeUwiibSYMFhIceKvnJKL4erUfBb&#10;DI/43CebyHyuR37XJOfrz7dS3U6zmoHw1Ph3+NXeagXj0RT+z4Qj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KWBQsQAAADcAAAADwAAAAAAAAAAAAAAAACXAgAAZHJzL2Rv&#10;d25yZXYueG1sUEsFBgAAAAAEAAQA9QAAAIgDAAAAAA==&#10;"/>
                </v:group>
                <v:group id="Group 2012" o:spid="_x0000_s1056" style="position:absolute;left:9019;top:7085;width:747;height:1516" coordorigin="9168,7040" coordsize="747,1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GBR8P7DAAAA3AAAAA8A&#10;AAAAAAAAAAAAAAAAqQIAAGRycy9kb3ducmV2LnhtbFBLBQYAAAAABAAEAPoAAACZAwAAAAA=&#10;">
                  <v:rect id="Rectangle 2013" o:spid="_x0000_s1057" style="position:absolute;left:9168;top:7040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drCrxQAA&#10;ANwAAAAPAAAAZHJzL2Rvd25yZXYueG1sRI9Ba8JAFITvhf6H5RV6azYqLU10FbGktEdNLr09s88k&#10;mn0bsmtM/fVuoeBxmJlvmMVqNK0YqHeNZQWTKAZBXFrdcKWgyLOXdxDOI2tsLZOCX3KwWj4+LDDV&#10;9sJbGna+EgHCLkUFtfddKqUrazLoItsRB+9ge4M+yL6SusdLgJtWTuP4TRpsOCzU2NGmpvK0OxsF&#10;+2Za4HWbf8YmyWb+e8yP558PpZ6fxvUchKfR38P/7S+t4HWWwN+ZcATk8gY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J2sKvFAAAA3AAAAA8AAAAAAAAAAAAAAAAAlwIAAGRycy9k&#10;b3ducmV2LnhtbFBLBQYAAAAABAAEAPUAAACJAwAAAAA=&#10;"/>
                  <v:rect id="Rectangle 2014" o:spid="_x0000_s1058" style="position:absolute;left:9168;top:7792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mpLwQAA&#10;ANwAAAAPAAAAZHJzL2Rvd25yZXYueG1sRE89b8IwEN2R+A/WIXUDByiIBgxCICoYSVi6HfE1SYnP&#10;UWwg5dfjAYnx6X0vVq2pxI0aV1pWMBxEIIgzq0vOFZzSXX8GwnlkjZVlUvBPDlbLbmeBsbZ3PtIt&#10;8bkIIexiVFB4X8dSuqwgg25ga+LA/drGoA+wyaVu8B7CTSVHUTSVBksODQXWtCkouyRXo+Bcjk74&#10;OKbfkfnajf2hTf+uP1ulPnrteg7CU+vf4pd7rxVMPsP8cCYcAbl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0pqS8EAAADcAAAADwAAAAAAAAAAAAAAAACXAgAAZHJzL2Rvd25y&#10;ZXYueG1sUEsFBgAAAAAEAAQA9QAAAIUDAAAAAA==&#10;"/>
                </v:group>
                <v:group id="Group 2015" o:spid="_x0000_s1059" style="position:absolute;left:2077;top:7085;width:747;height:1516" coordorigin="9168,7040" coordsize="747,15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pbSoexgAAANw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T+D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KltKh7GAAAA3AAA&#10;AA8AAAAAAAAAAAAAAAAAqQIAAGRycy9kb3ducmV2LnhtbFBLBQYAAAAABAAEAPoAAACcAwAAAAA=&#10;">
                  <v:rect id="Rectangle 2016" o:spid="_x0000_s1060" style="position:absolute;left:9168;top:7040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1FGnxQAA&#10;ANwAAAAPAAAAZHJzL2Rvd25yZXYueG1sRI/NbsIwEITvSH0Hayv1Bg7pj0qIgxAVFT1CcuG2xNsk&#10;JV5HsYGUp8dIlXoczcw3mnQxmFacqXeNZQXTSQSCuLS64UpBka/H7yCcR9bYWiYFv+RgkT2MUky0&#10;vfCWzjtfiQBhl6CC2vsukdKVNRl0E9sRB+/b9gZ9kH0ldY+XADetjKPoTRpsOCzU2NGqpvK4OxkF&#10;hyYu8LrNPyMzWz/7ryH/Oe0/lHp6HJZzEJ4G/x/+a2+0gteXGO5nwhGQ2Q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TUUafFAAAA3AAAAA8AAAAAAAAAAAAAAAAAlwIAAGRycy9k&#10;b3ducmV2LnhtbFBLBQYAAAAABAAEAPUAAACJAwAAAAA=&#10;"/>
                  <v:rect id="Rectangle 2017" o:spid="_x0000_s1061" style="position:absolute;left:9168;top:7792;width:747;height:7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mPQ8xAAA&#10;ANwAAAAPAAAAZHJzL2Rvd25yZXYueG1sRI9Pi8IwFMTvgt8hPMGbpv5ltxpFdlH0qPWyt7fNs602&#10;L6WJWv30mwXB4zAzv2Hmy8aU4ka1KywrGPQjEMSp1QVnCo7JuvcBwnlkjaVlUvAgB8tFuzXHWNs7&#10;7+l28JkIEHYxKsi9r2IpXZqTQde3FXHwTrY26IOsM6lrvAe4KeUwiqbSYMFhIceKvnJKL4erUfBb&#10;DI/43CebyHyuR37XJOfrz7dS3U6zmoHw1Ph3+NXeagWT8Qj+z4QjIB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5j0PMQAAADcAAAADwAAAAAAAAAAAAAAAACXAgAAZHJzL2Rv&#10;d25yZXYueG1sUEsFBgAAAAAEAAQA9QAAAIgDAAAAAA==&#10;"/>
                </v:group>
              </v:group>
            </w:pict>
          </mc:Fallback>
        </mc:AlternateContent>
      </w:r>
    </w:p>
    <w:p w14:paraId="2EC7A8E4" w14:textId="77777777" w:rsidR="00270133" w:rsidRDefault="00270133">
      <w:pPr>
        <w:tabs>
          <w:tab w:val="left" w:pos="360"/>
        </w:tabs>
        <w:rPr>
          <w:sz w:val="24"/>
        </w:rPr>
      </w:pPr>
    </w:p>
    <w:p w14:paraId="3CA70F4A" w14:textId="77777777" w:rsidR="00270133" w:rsidRDefault="004C0C96">
      <w:pPr>
        <w:tabs>
          <w:tab w:val="left" w:pos="360"/>
        </w:tabs>
        <w:rPr>
          <w:sz w:val="24"/>
        </w:rPr>
      </w:pP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7CD8BE10" wp14:editId="220053AA">
                <wp:simplePos x="0" y="0"/>
                <wp:positionH relativeFrom="column">
                  <wp:posOffset>4678680</wp:posOffset>
                </wp:positionH>
                <wp:positionV relativeFrom="paragraph">
                  <wp:posOffset>45720</wp:posOffset>
                </wp:positionV>
                <wp:extent cx="311150" cy="261620"/>
                <wp:effectExtent l="0" t="0" r="0" b="0"/>
                <wp:wrapSquare wrapText="bothSides"/>
                <wp:docPr id="5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F1C1F" w14:textId="77777777" w:rsidR="007301FD" w:rsidRDefault="00AD0A26" w:rsidP="007301F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7CD8BE10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62" type="#_x0000_t202" style="position:absolute;margin-left:368.4pt;margin-top:3.6pt;width:24.5pt;height:20.6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" stroked="f">
                <v:textbox>
                  <w:txbxContent>
                    <w:p w14:paraId="204F1C1F" w14:textId="77777777" w:rsidR="007301FD" w:rsidRDefault="00AD0A26" w:rsidP="007301FD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0196714F" wp14:editId="0385A14B">
                <wp:simplePos x="0" y="0"/>
                <wp:positionH relativeFrom="column">
                  <wp:posOffset>3427730</wp:posOffset>
                </wp:positionH>
                <wp:positionV relativeFrom="paragraph">
                  <wp:posOffset>10795</wp:posOffset>
                </wp:positionV>
                <wp:extent cx="311150" cy="261620"/>
                <wp:effectExtent l="0" t="0" r="0" b="0"/>
                <wp:wrapSquare wrapText="bothSides"/>
                <wp:docPr id="5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F334A" w14:textId="77777777" w:rsidR="002E5C8C" w:rsidRDefault="002E5C8C" w:rsidP="002E5C8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196714F" id="_x0000_s1063" type="#_x0000_t202" style="position:absolute;margin-left:269.9pt;margin-top:.85pt;width:24.5pt;height:20.6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" stroked="f">
                <v:textbox>
                  <w:txbxContent>
                    <w:p w14:paraId="2DBF334A" w14:textId="77777777" w:rsidR="002E5C8C" w:rsidRDefault="002E5C8C" w:rsidP="002E5C8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40320" behindDoc="0" locked="0" layoutInCell="1" allowOverlap="1" wp14:anchorId="38897990" wp14:editId="0D095AF2">
                <wp:simplePos x="0" y="0"/>
                <wp:positionH relativeFrom="column">
                  <wp:posOffset>2781300</wp:posOffset>
                </wp:positionH>
                <wp:positionV relativeFrom="paragraph">
                  <wp:posOffset>55880</wp:posOffset>
                </wp:positionV>
                <wp:extent cx="311150" cy="261620"/>
                <wp:effectExtent l="0" t="0" r="0" b="0"/>
                <wp:wrapSquare wrapText="bothSides"/>
                <wp:docPr id="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8B334" w14:textId="77777777" w:rsidR="002E5C8C" w:rsidRDefault="00AD0A26" w:rsidP="002E5C8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8897990" id="_x0000_s1064" type="#_x0000_t202" style="position:absolute;margin-left:219pt;margin-top:4.4pt;width:24.5pt;height:20.6pt;z-index:251640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" stroked="f">
                <v:textbox>
                  <w:txbxContent>
                    <w:p w14:paraId="2018B334" w14:textId="77777777" w:rsidR="002E5C8C" w:rsidRDefault="00AD0A26" w:rsidP="002E5C8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3AF2B108" wp14:editId="0B7E65D0">
                <wp:simplePos x="0" y="0"/>
                <wp:positionH relativeFrom="column">
                  <wp:posOffset>2165985</wp:posOffset>
                </wp:positionH>
                <wp:positionV relativeFrom="paragraph">
                  <wp:posOffset>5715</wp:posOffset>
                </wp:positionV>
                <wp:extent cx="311150" cy="261620"/>
                <wp:effectExtent l="0" t="0" r="0" b="0"/>
                <wp:wrapSquare wrapText="bothSides"/>
                <wp:docPr id="5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9D553" w14:textId="77777777" w:rsidR="002E5C8C" w:rsidRDefault="00AD0A26" w:rsidP="002E5C8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AF2B108" id="_x0000_s1065" type="#_x0000_t202" style="position:absolute;margin-left:170.55pt;margin-top:.45pt;width:24.5pt;height:20.6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" stroked="f">
                <v:textbox>
                  <w:txbxContent>
                    <w:p w14:paraId="7919D553" w14:textId="77777777" w:rsidR="002E5C8C" w:rsidRDefault="00AD0A26" w:rsidP="002E5C8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0B14913E" wp14:editId="2F149F3D">
                <wp:simplePos x="0" y="0"/>
                <wp:positionH relativeFrom="column">
                  <wp:posOffset>902335</wp:posOffset>
                </wp:positionH>
                <wp:positionV relativeFrom="paragraph">
                  <wp:posOffset>36195</wp:posOffset>
                </wp:positionV>
                <wp:extent cx="311150" cy="261620"/>
                <wp:effectExtent l="0" t="0" r="0" b="0"/>
                <wp:wrapSquare wrapText="bothSides"/>
                <wp:docPr id="5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059BDB" w14:textId="77777777" w:rsidR="002E5C8C" w:rsidRDefault="00AD0A26" w:rsidP="002E5C8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B14913E" id="_x0000_s1066" type="#_x0000_t202" style="position:absolute;margin-left:71.05pt;margin-top:2.85pt;width:24.5pt;height:20.6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" stroked="f">
                <v:textbox>
                  <w:txbxContent>
                    <w:p w14:paraId="4D059BDB" w14:textId="77777777" w:rsidR="002E5C8C" w:rsidRDefault="00AD0A26" w:rsidP="002E5C8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452DA4FA" wp14:editId="031EDF0B">
                <wp:simplePos x="0" y="0"/>
                <wp:positionH relativeFrom="column">
                  <wp:posOffset>4049395</wp:posOffset>
                </wp:positionH>
                <wp:positionV relativeFrom="paragraph">
                  <wp:posOffset>26670</wp:posOffset>
                </wp:positionV>
                <wp:extent cx="311150" cy="261620"/>
                <wp:effectExtent l="0" t="0" r="0" b="0"/>
                <wp:wrapSquare wrapText="bothSides"/>
                <wp:docPr id="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E1D78" w14:textId="77777777" w:rsidR="002E5C8C" w:rsidRDefault="00AD0A26" w:rsidP="002E5C8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52DA4FA" id="_x0000_s1067" type="#_x0000_t202" style="position:absolute;margin-left:318.85pt;margin-top:2.1pt;width:24.5pt;height:20.6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" stroked="f">
                <v:textbox>
                  <w:txbxContent>
                    <w:p w14:paraId="053E1D78" w14:textId="77777777" w:rsidR="002E5C8C" w:rsidRDefault="00AD0A26" w:rsidP="002E5C8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525F62C4" wp14:editId="305CD4C5">
                <wp:simplePos x="0" y="0"/>
                <wp:positionH relativeFrom="column">
                  <wp:posOffset>1513205</wp:posOffset>
                </wp:positionH>
                <wp:positionV relativeFrom="paragraph">
                  <wp:posOffset>45720</wp:posOffset>
                </wp:positionV>
                <wp:extent cx="311150" cy="261620"/>
                <wp:effectExtent l="0" t="0" r="0" b="0"/>
                <wp:wrapSquare wrapText="bothSides"/>
                <wp:docPr id="5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28C785" w14:textId="77777777" w:rsidR="002E5C8C" w:rsidRDefault="00AD0A26" w:rsidP="002E5C8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25F62C4" id="_x0000_s1068" type="#_x0000_t202" style="position:absolute;margin-left:119.15pt;margin-top:3.6pt;width:24.5pt;height:20.6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" stroked="f">
                <v:textbox>
                  <w:txbxContent>
                    <w:p w14:paraId="2128C785" w14:textId="77777777" w:rsidR="002E5C8C" w:rsidRDefault="00AD0A26" w:rsidP="002E5C8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745B52B2" wp14:editId="6E805B4A">
                <wp:simplePos x="0" y="0"/>
                <wp:positionH relativeFrom="column">
                  <wp:posOffset>244475</wp:posOffset>
                </wp:positionH>
                <wp:positionV relativeFrom="paragraph">
                  <wp:posOffset>36195</wp:posOffset>
                </wp:positionV>
                <wp:extent cx="311150" cy="261620"/>
                <wp:effectExtent l="0" t="0" r="0" b="0"/>
                <wp:wrapSquare wrapText="bothSides"/>
                <wp:docPr id="5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758464" w14:textId="77777777" w:rsidR="002E5C8C" w:rsidRDefault="00AD0A2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45B52B2" id="_x0000_s1069" type="#_x0000_t202" style="position:absolute;margin-left:19.25pt;margin-top:2.85pt;width:24.5pt;height:20.6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" stroked="f">
                <v:textbox>
                  <w:txbxContent>
                    <w:p w14:paraId="6F758464" w14:textId="77777777" w:rsidR="002E5C8C" w:rsidRDefault="00AD0A2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026944" w14:textId="77777777" w:rsidR="00270133" w:rsidRDefault="00270133">
      <w:pPr>
        <w:tabs>
          <w:tab w:val="left" w:pos="360"/>
        </w:tabs>
        <w:rPr>
          <w:sz w:val="24"/>
          <w:u w:val="single"/>
          <w:vertAlign w:val="subscript"/>
        </w:rPr>
      </w:pPr>
    </w:p>
    <w:p w14:paraId="278D3850" w14:textId="77777777" w:rsidR="00270133" w:rsidRDefault="004C0C96">
      <w:pPr>
        <w:tabs>
          <w:tab w:val="left" w:pos="360"/>
        </w:tabs>
        <w:rPr>
          <w:sz w:val="24"/>
          <w:u w:val="single"/>
          <w:vertAlign w:val="subscript"/>
        </w:rPr>
      </w:pP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489161BF" wp14:editId="0C5FBA93">
                <wp:simplePos x="0" y="0"/>
                <wp:positionH relativeFrom="column">
                  <wp:posOffset>4739005</wp:posOffset>
                </wp:positionH>
                <wp:positionV relativeFrom="paragraph">
                  <wp:posOffset>140970</wp:posOffset>
                </wp:positionV>
                <wp:extent cx="311150" cy="261620"/>
                <wp:effectExtent l="0" t="0" r="0" b="0"/>
                <wp:wrapSquare wrapText="bothSides"/>
                <wp:docPr id="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15D279" w14:textId="77777777" w:rsidR="00970378" w:rsidRDefault="004C0C96" w:rsidP="002E5C8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89161BF" id="_x0000_s1070" type="#_x0000_t202" style="position:absolute;margin-left:373.15pt;margin-top:11.1pt;width:24.5pt;height:20.6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" stroked="f">
                <v:textbox>
                  <w:txbxContent>
                    <w:p w14:paraId="1815D279" w14:textId="77777777" w:rsidR="00970378" w:rsidRDefault="004C0C96" w:rsidP="002E5C8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5A36277F" wp14:editId="6A960A20">
                <wp:simplePos x="0" y="0"/>
                <wp:positionH relativeFrom="column">
                  <wp:posOffset>2136140</wp:posOffset>
                </wp:positionH>
                <wp:positionV relativeFrom="paragraph">
                  <wp:posOffset>169545</wp:posOffset>
                </wp:positionV>
                <wp:extent cx="311150" cy="261620"/>
                <wp:effectExtent l="0" t="0" r="0" b="0"/>
                <wp:wrapSquare wrapText="bothSides"/>
                <wp:docPr id="4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BE6C6" w14:textId="77777777" w:rsidR="007301FD" w:rsidRDefault="007301FD" w:rsidP="007301F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A36277F" id="_x0000_s1071" type="#_x0000_t202" style="position:absolute;margin-left:168.2pt;margin-top:13.35pt;width:24.5pt;height:20.6pt;z-index:251648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" stroked="f">
                <v:textbox>
                  <w:txbxContent>
                    <w:p w14:paraId="5D1BE6C6" w14:textId="77777777" w:rsidR="007301FD" w:rsidRDefault="007301FD" w:rsidP="007301FD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42368" behindDoc="0" locked="0" layoutInCell="1" allowOverlap="1" wp14:anchorId="190F6969" wp14:editId="7F4B9750">
                <wp:simplePos x="0" y="0"/>
                <wp:positionH relativeFrom="column">
                  <wp:posOffset>-1059815</wp:posOffset>
                </wp:positionH>
                <wp:positionV relativeFrom="paragraph">
                  <wp:posOffset>149860</wp:posOffset>
                </wp:positionV>
                <wp:extent cx="311150" cy="261620"/>
                <wp:effectExtent l="0" t="0" r="0" b="0"/>
                <wp:wrapSquare wrapText="bothSides"/>
                <wp:docPr id="4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408E6" w14:textId="77777777" w:rsidR="002E5C8C" w:rsidRDefault="002E5C8C" w:rsidP="002E5C8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0F6969" id="_x0000_s1072" type="#_x0000_t202" style="position:absolute;margin-left:-83.45pt;margin-top:11.8pt;width:24.5pt;height:20.6pt;z-index:25164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" stroked="f">
                <v:textbox>
                  <w:txbxContent>
                    <w:p w14:paraId="3D5408E6" w14:textId="77777777" w:rsidR="002E5C8C" w:rsidRDefault="002E5C8C" w:rsidP="002E5C8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41344" behindDoc="0" locked="0" layoutInCell="1" allowOverlap="1" wp14:anchorId="11F8E4C8" wp14:editId="146D84EE">
                <wp:simplePos x="0" y="0"/>
                <wp:positionH relativeFrom="column">
                  <wp:posOffset>-1070610</wp:posOffset>
                </wp:positionH>
                <wp:positionV relativeFrom="paragraph">
                  <wp:posOffset>184150</wp:posOffset>
                </wp:positionV>
                <wp:extent cx="311150" cy="261620"/>
                <wp:effectExtent l="0" t="0" r="0" b="0"/>
                <wp:wrapSquare wrapText="bothSides"/>
                <wp:docPr id="4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FB6DF" w14:textId="77777777" w:rsidR="002E5C8C" w:rsidRDefault="002E5C8C" w:rsidP="002E5C8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1F8E4C8" id="_x0000_s1073" type="#_x0000_t202" style="position:absolute;margin-left:-84.3pt;margin-top:14.5pt;width:24.5pt;height:20.6pt;z-index:251641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" stroked="f">
                <v:textbox>
                  <w:txbxContent>
                    <w:p w14:paraId="2BCFB6DF" w14:textId="77777777" w:rsidR="002E5C8C" w:rsidRDefault="002E5C8C" w:rsidP="002E5C8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B60A09" w14:textId="77777777" w:rsidR="00270133" w:rsidRDefault="004C0C96">
      <w:pPr>
        <w:tabs>
          <w:tab w:val="left" w:pos="360"/>
        </w:tabs>
        <w:rPr>
          <w:sz w:val="24"/>
          <w:u w:val="single"/>
          <w:vertAlign w:val="subscript"/>
        </w:rPr>
      </w:pP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085A3008" wp14:editId="06F14920">
                <wp:simplePos x="0" y="0"/>
                <wp:positionH relativeFrom="column">
                  <wp:posOffset>4060825</wp:posOffset>
                </wp:positionH>
                <wp:positionV relativeFrom="paragraph">
                  <wp:posOffset>24130</wp:posOffset>
                </wp:positionV>
                <wp:extent cx="311150" cy="261620"/>
                <wp:effectExtent l="0" t="0" r="0" b="0"/>
                <wp:wrapSquare wrapText="bothSides"/>
                <wp:docPr id="4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630F91" w14:textId="77777777" w:rsidR="007301FD" w:rsidRDefault="007301FD" w:rsidP="007301F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85A3008" id="_x0000_s1074" type="#_x0000_t202" style="position:absolute;margin-left:319.75pt;margin-top:1.9pt;width:24.5pt;height:20.6pt;z-index: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" stroked="f">
                <v:textbox>
                  <w:txbxContent>
                    <w:p w14:paraId="60630F91" w14:textId="77777777" w:rsidR="007301FD" w:rsidRDefault="007301FD" w:rsidP="007301FD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718EF629" wp14:editId="1486832D">
                <wp:simplePos x="0" y="0"/>
                <wp:positionH relativeFrom="column">
                  <wp:posOffset>2731135</wp:posOffset>
                </wp:positionH>
                <wp:positionV relativeFrom="paragraph">
                  <wp:posOffset>74930</wp:posOffset>
                </wp:positionV>
                <wp:extent cx="311150" cy="261620"/>
                <wp:effectExtent l="0" t="0" r="0" b="0"/>
                <wp:wrapSquare wrapText="bothSides"/>
                <wp:docPr id="4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6AA322" w14:textId="77777777" w:rsidR="007301FD" w:rsidRDefault="00AD0A26" w:rsidP="007301FD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18EF629" id="_x0000_s1075" type="#_x0000_t202" style="position:absolute;margin-left:215.05pt;margin-top:5.9pt;width:24.5pt;height:20.6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" stroked="f">
                <v:textbox>
                  <w:txbxContent>
                    <w:p w14:paraId="1C6AA322" w14:textId="77777777" w:rsidR="007301FD" w:rsidRDefault="00AD0A26" w:rsidP="007301FD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076307A1" wp14:editId="7D285A64">
                <wp:simplePos x="0" y="0"/>
                <wp:positionH relativeFrom="column">
                  <wp:posOffset>2172335</wp:posOffset>
                </wp:positionH>
                <wp:positionV relativeFrom="paragraph">
                  <wp:posOffset>24130</wp:posOffset>
                </wp:positionV>
                <wp:extent cx="311150" cy="261620"/>
                <wp:effectExtent l="0" t="0" r="0" b="0"/>
                <wp:wrapSquare wrapText="bothSides"/>
                <wp:docPr id="4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CAA5B2" w14:textId="77777777" w:rsidR="002E5C8C" w:rsidRDefault="002E5C8C" w:rsidP="002E5C8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76307A1" id="_x0000_s1076" type="#_x0000_t202" style="position:absolute;margin-left:171.05pt;margin-top:1.9pt;width:24.5pt;height:20.6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" stroked="f">
                <v:textbox>
                  <w:txbxContent>
                    <w:p w14:paraId="3CCAA5B2" w14:textId="77777777" w:rsidR="002E5C8C" w:rsidRDefault="002E5C8C" w:rsidP="002E5C8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1020A34B" wp14:editId="4F253C8D">
                <wp:simplePos x="0" y="0"/>
                <wp:positionH relativeFrom="column">
                  <wp:posOffset>911860</wp:posOffset>
                </wp:positionH>
                <wp:positionV relativeFrom="paragraph">
                  <wp:posOffset>8890</wp:posOffset>
                </wp:positionV>
                <wp:extent cx="311150" cy="261620"/>
                <wp:effectExtent l="0" t="0" r="0" b="0"/>
                <wp:wrapSquare wrapText="bothSides"/>
                <wp:docPr id="4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7A8AFA" w14:textId="77777777" w:rsidR="002E5C8C" w:rsidRDefault="00AD0A26" w:rsidP="002E5C8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020A34B" id="_x0000_s1077" type="#_x0000_t202" style="position:absolute;margin-left:71.8pt;margin-top:.7pt;width:24.5pt;height:20.6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" stroked="f">
                <v:textbox>
                  <w:txbxContent>
                    <w:p w14:paraId="477A8AFA" w14:textId="77777777" w:rsidR="002E5C8C" w:rsidRDefault="00AD0A26" w:rsidP="002E5C8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6290D1ED" wp14:editId="68D24FBB">
                <wp:simplePos x="0" y="0"/>
                <wp:positionH relativeFrom="column">
                  <wp:posOffset>249555</wp:posOffset>
                </wp:positionH>
                <wp:positionV relativeFrom="paragraph">
                  <wp:posOffset>13970</wp:posOffset>
                </wp:positionV>
                <wp:extent cx="311150" cy="261620"/>
                <wp:effectExtent l="0" t="0" r="0" b="0"/>
                <wp:wrapSquare wrapText="bothSides"/>
                <wp:docPr id="4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B7A52" w14:textId="77777777" w:rsidR="002E5C8C" w:rsidRDefault="00AD0A26" w:rsidP="002E5C8C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290D1ED" id="_x0000_s1078" type="#_x0000_t202" style="position:absolute;margin-left:19.65pt;margin-top:1.1pt;width:24.5pt;height:20.6pt;z-index:251637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" stroked="f">
                <v:textbox>
                  <w:txbxContent>
                    <w:p w14:paraId="006B7A52" w14:textId="77777777" w:rsidR="002E5C8C" w:rsidRDefault="00AD0A26" w:rsidP="002E5C8C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6749A295" wp14:editId="0EEF0C51">
                <wp:simplePos x="0" y="0"/>
                <wp:positionH relativeFrom="column">
                  <wp:posOffset>3415665</wp:posOffset>
                </wp:positionH>
                <wp:positionV relativeFrom="paragraph">
                  <wp:posOffset>24130</wp:posOffset>
                </wp:positionV>
                <wp:extent cx="311150" cy="261620"/>
                <wp:effectExtent l="0" t="0" r="0" b="0"/>
                <wp:wrapSquare wrapText="bothSides"/>
                <wp:docPr id="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93F43" w14:textId="77777777" w:rsidR="002E5C8C" w:rsidRDefault="00AD0A26" w:rsidP="002E5C8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749A295" id="_x0000_s1079" type="#_x0000_t202" style="position:absolute;margin-left:268.95pt;margin-top:1.9pt;width:24.5pt;height:20.6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" stroked="f">
                <v:textbox>
                  <w:txbxContent>
                    <w:p w14:paraId="5E193F43" w14:textId="77777777" w:rsidR="002E5C8C" w:rsidRDefault="00AD0A26" w:rsidP="002E5C8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03B83F45" wp14:editId="4E5FE440">
                <wp:simplePos x="0" y="0"/>
                <wp:positionH relativeFrom="column">
                  <wp:posOffset>1513205</wp:posOffset>
                </wp:positionH>
                <wp:positionV relativeFrom="paragraph">
                  <wp:posOffset>29845</wp:posOffset>
                </wp:positionV>
                <wp:extent cx="311150" cy="261620"/>
                <wp:effectExtent l="0" t="0" r="0" b="0"/>
                <wp:wrapSquare wrapText="bothSides"/>
                <wp:docPr id="4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946D0" w14:textId="77777777" w:rsidR="002E5C8C" w:rsidRDefault="002E5C8C" w:rsidP="002E5C8C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3B83F45" id="_x0000_s1080" type="#_x0000_t202" style="position:absolute;margin-left:119.15pt;margin-top:2.35pt;width:24.5pt;height:20.6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" stroked="f">
                <v:textbox>
                  <w:txbxContent>
                    <w:p w14:paraId="5E1946D0" w14:textId="77777777" w:rsidR="002E5C8C" w:rsidRDefault="002E5C8C" w:rsidP="002E5C8C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5ABE538" w14:textId="77777777" w:rsidR="00270133" w:rsidRDefault="00270133">
      <w:pPr>
        <w:tabs>
          <w:tab w:val="left" w:pos="360"/>
        </w:tabs>
        <w:rPr>
          <w:sz w:val="24"/>
          <w:u w:val="single"/>
          <w:vertAlign w:val="subscript"/>
        </w:rPr>
      </w:pPr>
    </w:p>
    <w:p w14:paraId="1E856931" w14:textId="77777777" w:rsidR="00E87EE6" w:rsidRDefault="00E87EE6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7F213A17" w14:textId="77777777" w:rsidR="00E87EE6" w:rsidRDefault="00E87EE6" w:rsidP="00E87EE6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38BE7486" w14:textId="77777777" w:rsidR="00E87EE6" w:rsidRPr="00E87EE6" w:rsidRDefault="00D40469" w:rsidP="00E87EE6">
      <w:pPr>
        <w:pStyle w:val="Footer"/>
        <w:tabs>
          <w:tab w:val="clear" w:pos="4320"/>
          <w:tab w:val="clear" w:pos="8640"/>
          <w:tab w:val="left" w:pos="360"/>
        </w:tabs>
        <w:rPr>
          <w:sz w:val="24"/>
          <w:szCs w:val="24"/>
        </w:rPr>
      </w:pPr>
      <w:r>
        <w:rPr>
          <w:sz w:val="24"/>
        </w:rPr>
        <w:t>Based on the sub-function K-maps, t</w:t>
      </w:r>
      <w:r w:rsidR="00E87EE6">
        <w:rPr>
          <w:sz w:val="24"/>
        </w:rPr>
        <w:t xml:space="preserve">he data inputs </w:t>
      </w:r>
      <w:r>
        <w:rPr>
          <w:sz w:val="24"/>
        </w:rPr>
        <w:t xml:space="preserve">to the 8-to-1 multiplexers </w:t>
      </w:r>
      <w:r w:rsidR="00E87EE6">
        <w:rPr>
          <w:sz w:val="24"/>
        </w:rPr>
        <w:t xml:space="preserve">are as </w:t>
      </w:r>
      <w:r w:rsidR="00E87EE6" w:rsidRPr="00E87EE6">
        <w:rPr>
          <w:sz w:val="24"/>
          <w:szCs w:val="24"/>
        </w:rPr>
        <w:t>follows:</w:t>
      </w:r>
    </w:p>
    <w:p w14:paraId="7D890F5E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0E1F8F6C" w14:textId="77777777" w:rsidR="00B179B1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</w:rPr>
        <w:tab/>
      </w:r>
    </w:p>
    <w:p w14:paraId="6BCDE8E4" w14:textId="77777777" w:rsidR="00270133" w:rsidRDefault="00B179B1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sz w:val="24"/>
        </w:rPr>
        <w:tab/>
      </w:r>
      <w:r w:rsidR="00270133">
        <w:rPr>
          <w:color w:val="800080"/>
          <w:sz w:val="24"/>
        </w:rPr>
        <w:t>I</w:t>
      </w:r>
      <w:r w:rsidR="00270133">
        <w:rPr>
          <w:color w:val="800080"/>
          <w:sz w:val="24"/>
          <w:vertAlign w:val="subscript"/>
        </w:rPr>
        <w:t>0</w:t>
      </w:r>
      <w:r w:rsidR="00270133">
        <w:rPr>
          <w:color w:val="800080"/>
          <w:sz w:val="24"/>
        </w:rPr>
        <w:t xml:space="preserve"> =</w:t>
      </w:r>
      <w:r w:rsidR="00AD0A26">
        <w:rPr>
          <w:color w:val="800080"/>
          <w:sz w:val="24"/>
        </w:rPr>
        <w:t>y’</w:t>
      </w:r>
    </w:p>
    <w:p w14:paraId="556C57AE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 =</w:t>
      </w:r>
      <w:r w:rsidR="00AD0A26">
        <w:rPr>
          <w:color w:val="800080"/>
          <w:sz w:val="24"/>
        </w:rPr>
        <w:t>y’</w:t>
      </w:r>
    </w:p>
    <w:p w14:paraId="386C9AEF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2</w:t>
      </w:r>
      <w:r>
        <w:rPr>
          <w:color w:val="800080"/>
          <w:sz w:val="24"/>
        </w:rPr>
        <w:t xml:space="preserve"> =</w:t>
      </w:r>
      <w:r w:rsidR="00AD0A26">
        <w:rPr>
          <w:color w:val="800080"/>
          <w:sz w:val="24"/>
        </w:rPr>
        <w:t>1</w:t>
      </w:r>
    </w:p>
    <w:p w14:paraId="39808BCE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3</w:t>
      </w:r>
      <w:r>
        <w:rPr>
          <w:color w:val="800080"/>
          <w:sz w:val="24"/>
        </w:rPr>
        <w:t xml:space="preserve"> =</w:t>
      </w:r>
      <w:r w:rsidR="00AD0A26">
        <w:rPr>
          <w:color w:val="800080"/>
          <w:sz w:val="24"/>
        </w:rPr>
        <w:t>y’</w:t>
      </w:r>
    </w:p>
    <w:p w14:paraId="13803488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4</w:t>
      </w:r>
      <w:r>
        <w:rPr>
          <w:color w:val="800080"/>
          <w:sz w:val="24"/>
        </w:rPr>
        <w:t xml:space="preserve"> =</w:t>
      </w:r>
      <w:r w:rsidR="00AD0A26">
        <w:rPr>
          <w:color w:val="800080"/>
          <w:sz w:val="24"/>
        </w:rPr>
        <w:t>0</w:t>
      </w:r>
    </w:p>
    <w:p w14:paraId="386BFEF4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5</w:t>
      </w:r>
      <w:r>
        <w:rPr>
          <w:color w:val="800080"/>
          <w:sz w:val="24"/>
        </w:rPr>
        <w:t xml:space="preserve"> =</w:t>
      </w:r>
      <w:r w:rsidR="00AD0A26">
        <w:rPr>
          <w:color w:val="800080"/>
          <w:sz w:val="24"/>
        </w:rPr>
        <w:t>y</w:t>
      </w:r>
    </w:p>
    <w:p w14:paraId="22209D4D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6</w:t>
      </w:r>
      <w:r>
        <w:rPr>
          <w:color w:val="800080"/>
          <w:sz w:val="24"/>
        </w:rPr>
        <w:t xml:space="preserve"> =</w:t>
      </w:r>
      <w:r w:rsidR="00AD0A26">
        <w:rPr>
          <w:color w:val="800080"/>
          <w:sz w:val="24"/>
        </w:rPr>
        <w:t>y’</w:t>
      </w:r>
    </w:p>
    <w:p w14:paraId="10250871" w14:textId="186D01A7" w:rsidR="00270133" w:rsidRDefault="00270133" w:rsidP="00950E4D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7</w:t>
      </w:r>
      <w:r>
        <w:rPr>
          <w:color w:val="800080"/>
          <w:sz w:val="24"/>
        </w:rPr>
        <w:t xml:space="preserve"> =</w:t>
      </w:r>
      <w:r w:rsidR="00AD0A26">
        <w:rPr>
          <w:color w:val="800080"/>
          <w:sz w:val="24"/>
        </w:rPr>
        <w:t>0</w:t>
      </w:r>
      <w:r>
        <w:rPr>
          <w:sz w:val="24"/>
        </w:rPr>
        <w:tab/>
      </w:r>
    </w:p>
    <w:p w14:paraId="77C19217" w14:textId="77777777" w:rsidR="00270133" w:rsidRDefault="00270133">
      <w:pPr>
        <w:tabs>
          <w:tab w:val="left" w:pos="360"/>
          <w:tab w:val="left" w:pos="810"/>
        </w:tabs>
        <w:rPr>
          <w:sz w:val="24"/>
          <w:u w:val="single"/>
          <w:vertAlign w:val="subscript"/>
        </w:rPr>
      </w:pPr>
      <w:r>
        <w:rPr>
          <w:sz w:val="24"/>
        </w:rPr>
        <w:br w:type="page"/>
      </w:r>
      <w:r>
        <w:rPr>
          <w:sz w:val="24"/>
          <w:u w:val="single"/>
        </w:rPr>
        <w:lastRenderedPageBreak/>
        <w:t>Design for F</w:t>
      </w:r>
      <w:r>
        <w:rPr>
          <w:sz w:val="24"/>
          <w:u w:val="single"/>
          <w:vertAlign w:val="subscript"/>
        </w:rPr>
        <w:t xml:space="preserve">4 </w:t>
      </w:r>
      <w:r>
        <w:rPr>
          <w:sz w:val="24"/>
          <w:u w:val="single"/>
        </w:rPr>
        <w:t>and F</w:t>
      </w:r>
      <w:r>
        <w:rPr>
          <w:sz w:val="24"/>
          <w:u w:val="single"/>
          <w:vertAlign w:val="subscript"/>
        </w:rPr>
        <w:t>5</w:t>
      </w:r>
    </w:p>
    <w:p w14:paraId="580E81A7" w14:textId="77777777" w:rsidR="00270133" w:rsidRDefault="004C0C96">
      <w:pPr>
        <w:tabs>
          <w:tab w:val="left" w:pos="360"/>
          <w:tab w:val="left" w:pos="810"/>
        </w:tabs>
        <w:rPr>
          <w:sz w:val="24"/>
          <w:u w:val="single"/>
          <w:vertAlign w:val="subscript"/>
        </w:rPr>
      </w:pPr>
      <w:r>
        <w:rPr>
          <w:noProof/>
          <w:sz w:val="24"/>
          <w:u w:val="single"/>
          <w:vertAlign w:val="subscript"/>
          <w:lang w:eastAsia="en-US"/>
        </w:rPr>
        <mc:AlternateContent>
          <mc:Choice Requires="wpg">
            <w:drawing>
              <wp:anchor distT="0" distB="0" distL="114300" distR="114300" simplePos="0" relativeHeight="251615744" behindDoc="0" locked="0" layoutInCell="0" allowOverlap="1" wp14:anchorId="16DA0CA6" wp14:editId="46240480">
                <wp:simplePos x="0" y="0"/>
                <wp:positionH relativeFrom="column">
                  <wp:posOffset>3137535</wp:posOffset>
                </wp:positionH>
                <wp:positionV relativeFrom="paragraph">
                  <wp:posOffset>170180</wp:posOffset>
                </wp:positionV>
                <wp:extent cx="2080260" cy="1851660"/>
                <wp:effectExtent l="0" t="0" r="27940" b="27940"/>
                <wp:wrapNone/>
                <wp:docPr id="467" name="Group 1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260" cy="1851660"/>
                          <a:chOff x="6741" y="1984"/>
                          <a:chExt cx="3276" cy="2916"/>
                        </a:xfrm>
                      </wpg:grpSpPr>
                      <wps:wsp>
                        <wps:cNvPr id="468" name="Text Box 568"/>
                        <wps:cNvSpPr txBox="1">
                          <a:spLocks noChangeArrowheads="1"/>
                        </wps:cNvSpPr>
                        <wps:spPr bwMode="auto">
                          <a:xfrm>
                            <a:off x="6949" y="2692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3DE6FB" w14:textId="77777777" w:rsidR="0092195B" w:rsidRDefault="0092195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Text Box 569"/>
                        <wps:cNvSpPr txBox="1">
                          <a:spLocks noChangeArrowheads="1"/>
                        </wps:cNvSpPr>
                        <wps:spPr bwMode="auto">
                          <a:xfrm>
                            <a:off x="6949" y="326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432886" w14:textId="77777777" w:rsidR="0092195B" w:rsidRDefault="0092195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Text Box 570"/>
                        <wps:cNvSpPr txBox="1">
                          <a:spLocks noChangeArrowheads="1"/>
                        </wps:cNvSpPr>
                        <wps:spPr bwMode="auto">
                          <a:xfrm>
                            <a:off x="6949" y="445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B15769" w14:textId="77777777" w:rsidR="0092195B" w:rsidRDefault="0092195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Text Box 571"/>
                        <wps:cNvSpPr txBox="1">
                          <a:spLocks noChangeArrowheads="1"/>
                        </wps:cNvSpPr>
                        <wps:spPr bwMode="auto">
                          <a:xfrm>
                            <a:off x="6949" y="385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5F19E9" w14:textId="77777777" w:rsidR="0092195B" w:rsidRDefault="0092195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Text Box 572"/>
                        <wps:cNvSpPr txBox="1">
                          <a:spLocks noChangeArrowheads="1"/>
                        </wps:cNvSpPr>
                        <wps:spPr bwMode="auto">
                          <a:xfrm>
                            <a:off x="7533" y="2188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B3F014" w14:textId="77777777" w:rsidR="0092195B" w:rsidRDefault="0092195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Text Box 573"/>
                        <wps:cNvSpPr txBox="1">
                          <a:spLocks noChangeArrowheads="1"/>
                        </wps:cNvSpPr>
                        <wps:spPr bwMode="auto">
                          <a:xfrm>
                            <a:off x="8065" y="218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578D44" w14:textId="77777777" w:rsidR="0092195B" w:rsidRDefault="0092195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Text Box 574"/>
                        <wps:cNvSpPr txBox="1">
                          <a:spLocks noChangeArrowheads="1"/>
                        </wps:cNvSpPr>
                        <wps:spPr bwMode="auto">
                          <a:xfrm>
                            <a:off x="9369" y="218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BAA232" w14:textId="77777777" w:rsidR="0092195B" w:rsidRDefault="0092195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Text Box 575"/>
                        <wps:cNvSpPr txBox="1">
                          <a:spLocks noChangeArrowheads="1"/>
                        </wps:cNvSpPr>
                        <wps:spPr bwMode="auto">
                          <a:xfrm>
                            <a:off x="8717" y="218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1C8FDE7" w14:textId="77777777" w:rsidR="0092195B" w:rsidRDefault="0092195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Text Box 576"/>
                        <wps:cNvSpPr txBox="1">
                          <a:spLocks noChangeArrowheads="1"/>
                        </wps:cNvSpPr>
                        <wps:spPr bwMode="auto">
                          <a:xfrm>
                            <a:off x="6741" y="2224"/>
                            <a:ext cx="612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71204A" w14:textId="77777777" w:rsidR="0092195B" w:rsidRDefault="0092195B">
                              <w:r>
                                <w:t>yz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Text Box 577"/>
                        <wps:cNvSpPr txBox="1">
                          <a:spLocks noChangeArrowheads="1"/>
                        </wps:cNvSpPr>
                        <wps:spPr bwMode="auto">
                          <a:xfrm>
                            <a:off x="7077" y="1984"/>
                            <a:ext cx="624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D4011A" w14:textId="77777777" w:rsidR="0092195B" w:rsidRDefault="0092195B">
                              <w:r>
                                <w:t>wx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78" name="Group 578"/>
                        <wpg:cNvGrpSpPr>
                          <a:grpSpLocks/>
                        </wpg:cNvGrpSpPr>
                        <wpg:grpSpPr bwMode="auto">
                          <a:xfrm>
                            <a:off x="7426" y="2499"/>
                            <a:ext cx="2435" cy="2401"/>
                            <a:chOff x="4381" y="2027"/>
                            <a:chExt cx="2435" cy="2401"/>
                          </a:xfrm>
                        </wpg:grpSpPr>
                        <wps:wsp>
                          <wps:cNvPr id="479" name="Rectangle 5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" y="2040"/>
                              <a:ext cx="2435" cy="23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EC4655F" w14:textId="77777777" w:rsidR="004C0C96" w:rsidRDefault="004C0C96" w:rsidP="004C0C9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80" name="Group 580"/>
                          <wpg:cNvGrpSpPr>
                            <a:grpSpLocks/>
                          </wpg:cNvGrpSpPr>
                          <wpg:grpSpPr bwMode="auto">
                            <a:xfrm>
                              <a:off x="4391" y="2651"/>
                              <a:ext cx="2424" cy="1200"/>
                              <a:chOff x="4391" y="2651"/>
                              <a:chExt cx="2424" cy="1200"/>
                            </a:xfrm>
                          </wpg:grpSpPr>
                          <wps:wsp>
                            <wps:cNvPr id="481" name="Line 581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5603" y="2639"/>
                                <a:ext cx="0" cy="24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2" name="Line 582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205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3" name="Line 58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1451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84" name="Group 584"/>
                          <wpg:cNvGrpSpPr>
                            <a:grpSpLocks/>
                          </wpg:cNvGrpSpPr>
                          <wpg:grpSpPr bwMode="auto">
                            <a:xfrm>
                              <a:off x="5003" y="2027"/>
                              <a:ext cx="1236" cy="2400"/>
                              <a:chOff x="5003" y="2027"/>
                              <a:chExt cx="1236" cy="2400"/>
                            </a:xfrm>
                          </wpg:grpSpPr>
                          <wps:wsp>
                            <wps:cNvPr id="485" name="Line 585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6239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6" name="Line 586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621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87" name="Line 587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003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88" name="Line 588"/>
                        <wps:cNvCnPr>
                          <a:cxnSpLocks noChangeShapeType="1"/>
                        </wps:cNvCnPr>
                        <wps:spPr bwMode="auto">
                          <a:xfrm>
                            <a:off x="6993" y="2092"/>
                            <a:ext cx="444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6DA0CA6" id="Group 1225" o:spid="_x0000_s1081" style="position:absolute;margin-left:247.05pt;margin-top:13.4pt;width:163.8pt;height:145.8pt;z-index:251615744" coordorigin="6741,1984" coordsize="3276,29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" o:allowincell="f">
                <v:shape id="Text Box 568" o:spid="_x0000_s1082" type="#_x0000_t202" style="position:absolute;left:6949;top:2692;width:528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kkaxwAAA&#10;ANwAAAAPAAAAZHJzL2Rvd25yZXYueG1sRE9Ni8IwEL0L/ocwC3sRm1pEpJoWEcW96nrxNjRjW7aZ&#10;tE20dX/95iDs8fG+t/loGvGk3tWWFSyiGARxYXXNpYLr93G+BuE8ssbGMil4kYM8m062mGo78Jme&#10;F1+KEMIuRQWV920qpSsqMugi2xIH7m57gz7AvpS6xyGEm0YmcbySBmsODRW2tK+o+Lk8jAI7HF7G&#10;Uhcns9uvOe133fmedEp9foy7DQhPo/8Xv91fWsFyFdaGM+EIyOw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ckkaxwAAAANwAAAAPAAAAAAAAAAAAAAAAAJcCAABkcnMvZG93bnJl&#10;di54bWxQSwUGAAAAAAQABAD1AAAAhAMAAAAA&#10;" strokecolor="white">
                  <v:textbox>
                    <w:txbxContent>
                      <w:p w14:paraId="4A3DE6FB" w14:textId="77777777" w:rsidR="0092195B" w:rsidRDefault="0092195B">
                        <w:r>
                          <w:t>00</w:t>
                        </w:r>
                      </w:p>
                    </w:txbxContent>
                  </v:textbox>
                </v:shape>
                <v:shape id="Text Box 569" o:spid="_x0000_s1083" type="#_x0000_t202" style="position:absolute;left:6949;top:3268;width:648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3uMqwwAA&#10;ANwAAAAPAAAAZHJzL2Rvd25yZXYueG1sRI9Pi8IwFMTvC36H8AQvi6YWEa1GEVlxr/65eHs0z7bY&#10;vLRN1lY//UYQPA4z8xtmue5MKe7UuMKygvEoAkGcWl1wpuB82g1nIJxH1lhaJgUPcrBe9b6WmGjb&#10;8oHuR5+JAGGXoILc+yqR0qU5GXQjWxEH72obgz7IJpO6wTbATSnjKJpKgwWHhRwr2uaU3o5/RoFt&#10;fx7GUh3F35en2W839eEa10oN+t1mAcJT5z/hd/tXK5hM5/A6E4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z3uMqwwAAANwAAAAPAAAAAAAAAAAAAAAAAJcCAABkcnMvZG93&#10;bnJldi54bWxQSwUGAAAAAAQABAD1AAAAhwMAAAAA&#10;" strokecolor="white">
                  <v:textbox>
                    <w:txbxContent>
                      <w:p w14:paraId="14432886" w14:textId="77777777" w:rsidR="0092195B" w:rsidRDefault="0092195B">
                        <w:r>
                          <w:t>01</w:t>
                        </w:r>
                      </w:p>
                    </w:txbxContent>
                  </v:textbox>
                </v:shape>
                <v:shape id="Text Box 570" o:spid="_x0000_s1084" type="#_x0000_t202" style="position:absolute;left:6949;top:4456;width:648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PdxqwQAA&#10;ANwAAAAPAAAAZHJzL2Rvd25yZXYueG1sRE/LisIwFN0L/kO4A25kTC2DSqepiCjj1sfG3aW5tmWa&#10;m7aJts7Xm8WAy8N5p+vB1OJBnassK5jPIhDEudUVFwou5/3nCoTzyBpry6TgSQ7W2XiUYqJtz0d6&#10;nHwhQgi7BBWU3jeJlC4vyaCb2YY4cDfbGfQBdoXUHfYh3NQyjqKFNFhxaCixoW1J+e/pbhTYfvc0&#10;ltoonl7/zM920x5vcavU5GPYfIPwNPi3+N990Aq+lmF+OBOOgMx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Jz3casEAAADcAAAADwAAAAAAAAAAAAAAAACXAgAAZHJzL2Rvd25y&#10;ZXYueG1sUEsFBgAAAAAEAAQA9QAAAIUDAAAAAA==&#10;" strokecolor="white">
                  <v:textbox>
                    <w:txbxContent>
                      <w:p w14:paraId="29B15769" w14:textId="77777777" w:rsidR="0092195B" w:rsidRDefault="0092195B">
                        <w:r>
                          <w:t>10</w:t>
                        </w:r>
                      </w:p>
                    </w:txbxContent>
                  </v:textbox>
                </v:shape>
                <v:shape id="Text Box 571" o:spid="_x0000_s1085" type="#_x0000_t202" style="position:absolute;left:6949;top:3856;width:648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cXnxwwAA&#10;ANwAAAAPAAAAZHJzL2Rvd25yZXYueG1sRI9Pi8IwFMTvC/sdwhO8LJpaxF2qUUQUvap72dujef2D&#10;zUvbZG310xtB8DjMzG+Yxao3lbhS60rLCibjCARxanXJuYLf8270A8J5ZI2VZVJwIwer5efHAhNt&#10;Oz7S9eRzESDsElRQeF8nUrq0IINubGvi4GW2NeiDbHOpW+wC3FQyjqKZNFhyWCiwpk1B6eX0bxTY&#10;bnszlpoo/vq7m/1m3RyzuFFqOOjXcxCeev8Ov9oHrWD6PYHnmXAE5P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cXnxwwAAANwAAAAPAAAAAAAAAAAAAAAAAJcCAABkcnMvZG93&#10;bnJldi54bWxQSwUGAAAAAAQABAD1AAAAhwMAAAAA&#10;" strokecolor="white">
                  <v:textbox>
                    <w:txbxContent>
                      <w:p w14:paraId="435F19E9" w14:textId="77777777" w:rsidR="0092195B" w:rsidRDefault="0092195B">
                        <w:r>
                          <w:t>11</w:t>
                        </w:r>
                      </w:p>
                    </w:txbxContent>
                  </v:textbox>
                </v:shape>
                <v:shape id="Text Box 572" o:spid="_x0000_s1086" type="#_x0000_t202" style="position:absolute;left:7533;top:2188;width:528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o+eGxAAA&#10;ANwAAAAPAAAAZHJzL2Rvd25yZXYueG1sRI9Li8JAEITvwv6HoRe8yDoxLLpERxHZxb36uHhrMp0H&#10;ZnqSzGiiv94RBI9FVX1FLVa9qcSVWldaVjAZRyCIU6tLzhUcD39fPyCcR9ZYWSYFN3KwWn4MFpho&#10;2/GOrnufiwBhl6CCwvs6kdKlBRl0Y1sTBy+zrUEfZJtL3WIX4KaScRRNpcGSw0KBNW0KSs/7i1Fg&#10;u9+bsdRE8eh0N9vNutllcaPU8LNfz0F46v07/Gr/awXfsxieZ8IRkM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KPnhsQAAADcAAAADwAAAAAAAAAAAAAAAACXAgAAZHJzL2Rv&#10;d25yZXYueG1sUEsFBgAAAAAEAAQA9QAAAIgDAAAAAA==&#10;" strokecolor="white">
                  <v:textbox>
                    <w:txbxContent>
                      <w:p w14:paraId="55B3F014" w14:textId="77777777" w:rsidR="0092195B" w:rsidRDefault="0092195B">
                        <w:r>
                          <w:t>00</w:t>
                        </w:r>
                      </w:p>
                    </w:txbxContent>
                  </v:textbox>
                </v:shape>
                <v:shape id="Text Box 573" o:spid="_x0000_s1087" type="#_x0000_t202" style="position:absolute;left:8065;top:2188;width:648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70IdxAAA&#10;ANwAAAAPAAAAZHJzL2Rvd25yZXYueG1sRI9Pi8IwFMTvgt8hPMGLaGpdVKpRRFZ2r/65eHs0z7bY&#10;vLRN1tb99GZhweMwM79h1tvOlOJBjSssK5hOIhDEqdUFZwou58N4CcJ5ZI2lZVLwJAfbTb+3xkTb&#10;lo/0OPlMBAi7BBXk3leJlC7NyaCb2Io4eDfbGPRBNpnUDbYBbkoZR9FcGiw4LORY0T6n9H76MQps&#10;+/k0luooHl1/zdd+Vx9vca3UcNDtViA8df4d/m9/awUfixn8nQlHQG5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+9CHcQAAADcAAAADwAAAAAAAAAAAAAAAACXAgAAZHJzL2Rv&#10;d25yZXYueG1sUEsFBgAAAAAEAAQA9QAAAIgDAAAAAA==&#10;" strokecolor="white">
                  <v:textbox>
                    <w:txbxContent>
                      <w:p w14:paraId="7E578D44" w14:textId="77777777" w:rsidR="0092195B" w:rsidRDefault="0092195B">
                        <w:r>
                          <w:t>01</w:t>
                        </w:r>
                      </w:p>
                    </w:txbxContent>
                  </v:textbox>
                </v:shape>
                <v:shape id="Text Box 574" o:spid="_x0000_s1088" type="#_x0000_t202" style="position:absolute;left:9369;top:2188;width:648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BtppwwAA&#10;ANwAAAAPAAAAZHJzL2Rvd25yZXYueG1sRI9Pi8IwFMTvC36H8AQvi6YWUalGEVlxr/65eHs0z7bY&#10;vLRN1lY//UYQPA4z8xtmue5MKe7UuMKygvEoAkGcWl1wpuB82g3nIJxH1lhaJgUPcrBe9b6WmGjb&#10;8oHuR5+JAGGXoILc+yqR0qU5GXQjWxEH72obgz7IJpO6wTbATSnjKJpKgwWHhRwr2uaU3o5/RoFt&#10;fx7GUh3F35en2W839eEa10oN+t1mAcJT5z/hd/tXK5jMJvA6E4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YBtppwwAAANwAAAAPAAAAAAAAAAAAAAAAAJcCAABkcnMvZG93&#10;bnJldi54bWxQSwUGAAAAAAQABAD1AAAAhwMAAAAA&#10;" strokecolor="white">
                  <v:textbox>
                    <w:txbxContent>
                      <w:p w14:paraId="6EBAA232" w14:textId="77777777" w:rsidR="0092195B" w:rsidRDefault="0092195B">
                        <w:r>
                          <w:t>10</w:t>
                        </w:r>
                      </w:p>
                    </w:txbxContent>
                  </v:textbox>
                </v:shape>
                <v:shape id="Text Box 575" o:spid="_x0000_s1089" type="#_x0000_t202" style="position:absolute;left:8717;top:2188;width:648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Sn/yxAAA&#10;ANwAAAAPAAAAZHJzL2Rvd25yZXYueG1sRI9Pi8IwFMTvgt8hPMGLaGpxVapRRFZ2r/65eHs0z7bY&#10;vLRN1tb99GZhweMwM79h1tvOlOJBjSssK5hOIhDEqdUFZwou58N4CcJ5ZI2lZVLwJAfbTb+3xkTb&#10;lo/0OPlMBAi7BBXk3leJlC7NyaCb2Io4eDfbGPRBNpnUDbYBbkoZR9FcGiw4LORY0T6n9H76MQps&#10;+/k0luooHl1/zdd+Vx9vca3UcNDtViA8df4d/m9/awWzxQf8nQlHQG5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N0p/8sQAAADcAAAADwAAAAAAAAAAAAAAAACXAgAAZHJzL2Rv&#10;d25yZXYueG1sUEsFBgAAAAAEAAQA9QAAAIgDAAAAAA==&#10;" strokecolor="white">
                  <v:textbox>
                    <w:txbxContent>
                      <w:p w14:paraId="11C8FDE7" w14:textId="77777777" w:rsidR="0092195B" w:rsidRDefault="0092195B">
                        <w:r>
                          <w:t>11</w:t>
                        </w:r>
                      </w:p>
                    </w:txbxContent>
                  </v:textbox>
                </v:shape>
                <v:shape id="Text Box 576" o:spid="_x0000_s1090" type="#_x0000_t202" style="position:absolute;left:6741;top:2224;width:612;height:4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mOGFwwAA&#10;ANwAAAAPAAAAZHJzL2Rvd25yZXYueG1sRI9Pi8IwFMTvC36H8AQvi6YWUalGEVlxr/65eHs0z7bY&#10;vLRN1lY//UYQPA4z8xtmue5MKe7UuMKygvEoAkGcWl1wpuB82g3nIJxH1lhaJgUPcrBe9b6WmGjb&#10;8oHuR5+JAGGXoILc+yqR0qU5GXQjWxEH72obgz7IJpO6wTbATSnjKJpKgwWHhRwr2uaU3o5/RoFt&#10;fx7GUh3F35en2W839eEa10oN+t1mAcJT5z/hd/tXK5jMpvA6E4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mOGFwwAAANwAAAAPAAAAAAAAAAAAAAAAAJcCAABkcnMvZG93&#10;bnJldi54bWxQSwUGAAAAAAQABAD1AAAAhwMAAAAA&#10;" strokecolor="white">
                  <v:textbox>
                    <w:txbxContent>
                      <w:p w14:paraId="1E71204A" w14:textId="77777777" w:rsidR="0092195B" w:rsidRDefault="0092195B">
                        <w:proofErr w:type="spellStart"/>
                        <w:r>
                          <w:t>yz</w:t>
                        </w:r>
                        <w:proofErr w:type="spellEnd"/>
                      </w:p>
                    </w:txbxContent>
                  </v:textbox>
                </v:shape>
                <v:shape id="Text Box 577" o:spid="_x0000_s1091" type="#_x0000_t202" style="position:absolute;left:7077;top:1984;width:624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1EQewwAA&#10;ANwAAAAPAAAAZHJzL2Rvd25yZXYueG1sRI9Bi8IwFITvC/sfwlvwsmi6RaxUo4goelX3srdH82yL&#10;zUvbZG311xtB8DjMzDfMfNmbSlypdaVlBT+jCARxZnXJuYLf03Y4BeE8ssbKMim4kYPl4vNjjqm2&#10;HR/oevS5CBB2KSoovK9TKV1WkEE3sjVx8M62NeiDbHOpW+wC3FQyjqKJNFhyWCiwpnVB2eX4bxTY&#10;bnMzlpoo/v67m9161RzOcaPU4KtfzUB46v07/GrvtYJxksDzTDgCcvE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1EQewwAAANwAAAAPAAAAAAAAAAAAAAAAAJcCAABkcnMvZG93&#10;bnJldi54bWxQSwUGAAAAAAQABAD1AAAAhwMAAAAA&#10;" strokecolor="white">
                  <v:textbox>
                    <w:txbxContent>
                      <w:p w14:paraId="45D4011A" w14:textId="77777777" w:rsidR="0092195B" w:rsidRDefault="0092195B">
                        <w:proofErr w:type="spellStart"/>
                        <w:r>
                          <w:t>wx</w:t>
                        </w:r>
                        <w:proofErr w:type="spellEnd"/>
                      </w:p>
                    </w:txbxContent>
                  </v:textbox>
                </v:shape>
                <v:group id="Group 578" o:spid="_x0000_s1092" style="position:absolute;left:7426;top:2499;width:2435;height:2401" coordorigin="4381,2027" coordsize="2435,2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NpGo8IAAADcAAAADwAA&#10;AAAAAAAAAAAAAACpAgAAZHJzL2Rvd25yZXYueG1sUEsFBgAAAAAEAAQA+gAAAJgDAAAAAA==&#10;">
                  <v:rect id="Rectangle 579" o:spid="_x0000_s1093" style="position:absolute;left:4381;top:2040;width:2435;height:2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vSQixgAA&#10;ANwAAAAPAAAAZHJzL2Rvd25yZXYueG1sRI9fS8NAEMTfBb/DsYJv9qK02sZeS7GIpUVK/7z0bcmt&#10;STC3F+7WNP32PUHwcZiZ3zDTee8a1VGItWcDj4MMFHHhbc2lgePh/WEMKgqyxcYzGbhQhPns9maK&#10;ufVn3lG3l1IlCMccDVQiba51LCpyGAe+JU7elw8OJclQahvwnOCu0U9Z9qwd1pwWKmzpraLie//j&#10;DIRyTQfXjmQri8/VsrucPvRmZMz9Xb94BSXUy3/4r72yBoYvE/g9k46Anl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SvSQixgAAANwAAAAPAAAAAAAAAAAAAAAAAJcCAABkcnMv&#10;ZG93bnJldi54bWxQSwUGAAAAAAQABAD1AAAAigMAAAAA&#10;" strokecolor="purple">
                    <v:textbox>
                      <w:txbxContent>
                        <w:p w14:paraId="5EC4655F" w14:textId="77777777" w:rsidR="004C0C96" w:rsidRDefault="004C0C96" w:rsidP="004C0C96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Group 580" o:spid="_x0000_s1094" style="position:absolute;left:4391;top:2651;width:2424;height:1200" coordorigin="4391,2651" coordsize="2424,1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S3k6gsIAAADcAAAADwAA&#10;AAAAAAAAAAAAAACpAgAAZHJzL2Rvd25yZXYueG1sUEsFBgAAAAAEAAQA+gAAAJgDAAAAAA==&#10;">
                    <v:line id="Line 581" o:spid="_x0000_s1095" style="position:absolute;rotation:90;flip:x y;visibility:visible;mso-wrap-style:square" from="5603,2639" to="5603,50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dGo2cMAAADcAAAADwAAAGRycy9kb3ducmV2LnhtbESPS4sCMRCE78L+h9AL3jRRXBlmjeKu&#10;CoonH5e9NZOeB046wyTq+O83guCxqKqvqNmis7W4UesrxxpGQwWCOHOm4kLD+bQZJCB8QDZYOyYN&#10;D/KwmH/0Zpgad+cD3Y6hEBHCPkUNZQhNKqXPSrLoh64hjl7uWoshyraQpsV7hNtajpWaSosVx4US&#10;G/otKbscr1ZDtV+pHNfux+Rqj9vpZve1sn9a9z+75TeIQF14h1/trdEwSUbwPBOPgJz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XRqNnDAAAA3AAAAA8AAAAAAAAAAAAA&#10;AAAAoQIAAGRycy9kb3ducmV2LnhtbFBLBQYAAAAABAAEAPkAAACRAwAAAAA=&#10;" strokecolor="purple"/>
                    <v:line id="Line 582" o:spid="_x0000_s1096" style="position:absolute;rotation:90;flip:x;visibility:visible;mso-wrap-style:square" from="5591,2057" to="5591,4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40fsMAAADcAAAADwAAAGRycy9kb3ducmV2LnhtbESPQYvCMBSE7wv+h/AEL4umK4tobSqy&#10;IMre1opeH82zLTYvtYm1/nuzIHgcZuYbJln1phYdta6yrOBrEoEgzq2uuFBwyDbjOQjnkTXWlknB&#10;gxys0sFHgrG2d/6jbu8LESDsYlRQet/EUrq8JINuYhvi4J1ta9AH2RZSt3gPcFPLaRTNpMGKw0KJ&#10;Df2UlF/2N6PA35qrzWnbZ6fPblHsjjP6faBSo2G/XoLw1Pt3+NXeaQXf8yn8nwlHQKZ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puNH7DAAAA3AAAAA8AAAAAAAAAAAAA&#10;AAAAoQIAAGRycy9kb3ducmV2LnhtbFBLBQYAAAAABAAEAPkAAACRAwAAAAA=&#10;" strokecolor="purple"/>
                    <v:line id="Line 583" o:spid="_x0000_s1097" style="position:absolute;rotation:90;flip:x;visibility:visible;mso-wrap-style:square" from="5591,1451" to="5591,38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KR5cIAAADcAAAADwAAAGRycy9kb3ducmV2LnhtbESPS6vCMBSE94L/IRzBjWjqA/H2GkUE&#10;Udz5wLs9NOe2xeakNrHWf28EweUwM98w82VjClFT5XLLCoaDCARxYnXOqYLzadOfgXAeWWNhmRQ8&#10;ycFy0W7NMdb2wQeqjz4VAcIuRgWZ92UspUsyMugGtiQO3r+tDPogq1TqCh8Bbgo5iqKpNJhzWMiw&#10;pHVGyfV4Nwr8vbzZhLbN6a9X/6S7y5T2T1Sq22lWvyA8Nf4b/rR3WsFkNob3mXAE5O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SKR5cIAAADcAAAADwAAAAAAAAAAAAAA&#10;AAChAgAAZHJzL2Rvd25yZXYueG1sUEsFBgAAAAAEAAQA+QAAAJADAAAAAA==&#10;" strokecolor="purple"/>
                  </v:group>
                  <v:group id="Group 584" o:spid="_x0000_s1098" style="position:absolute;left:5003;top:2027;width:1236;height:2400" coordorigin="5003,2027" coordsize="1236,2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NEI8gcUAAADcAAAA&#10;DwAAAAAAAAAAAAAAAACpAgAAZHJzL2Rvd25yZXYueG1sUEsFBgAAAAAEAAQA+gAAAJsDAAAAAA==&#10;">
                    <v:line id="Line 585" o:spid="_x0000_s1099" style="position:absolute;rotation:180;flip:x;visibility:visible;mso-wrap-style:square" from="6239,2027" to="6239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49ql8YAAADcAAAADwAAAGRycy9kb3ducmV2LnhtbESPQWvCQBSE74X+h+UVvNVNixaJrhKF&#10;oh56qNri8Zl9JqnZtyG7Mdt/3y0IHoeZ+YaZLYKpxZVaV1lW8DJMQBDnVldcKDjs358nIJxH1lhb&#10;JgW/5GAxf3yYYaptz5903flCRAi7FBWU3jeplC4vyaAb2oY4emfbGvRRtoXULfYRbmr5miRv0mDF&#10;caHEhlYl5ZddZxRk3TJs1z/fp6T7cn2xzDZh+3FUavAUsikIT8Hfw7f2RisYTcbwfyYe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uPapfGAAAA3AAAAA8AAAAAAAAA&#10;AAAAAAAAoQIAAGRycy9kb3ducmV2LnhtbFBLBQYAAAAABAAEAPkAAACUAwAAAAA=&#10;" strokecolor="purple"/>
                    <v:line id="Line 586" o:spid="_x0000_s1100" style="position:absolute;rotation:180;flip:x;visibility:visible;mso-wrap-style:square" from="5621,2027" to="5621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1304MYAAADcAAAADwAAAGRycy9kb3ducmV2LnhtbESPT2vCQBTE74V+h+UJvenGUkSiq8RC&#10;qR568C8eX7OvSdrs25DdmPXbu4LQ4zAzv2Hmy2BqcaHWVZYVjEcJCOLc6ooLBYf9x3AKwnlkjbVl&#10;UnAlB8vF89McU2173tJl5wsRIexSVFB636RSurwkg25kG+Lo/djWoI+yLaRusY9wU8vXJJlIgxXH&#10;hRIbei8p/9t1RkHWrcLm8/f0nXRH1xerbB02X2elXgYhm4HwFPx/+NFeawVv0wncz8QjIB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Ltd9ODGAAAA3AAAAA8AAAAAAAAA&#10;AAAAAAAAoQIAAGRycy9kb3ducmV2LnhtbFBLBQYAAAAABAAEAPkAAACUAwAAAAA=&#10;" strokecolor="purple"/>
                    <v:line id="Line 587" o:spid="_x0000_s1101" style="position:absolute;rotation:180;flip:x;visibility:visible;mso-wrap-style:square" from="5003,2027" to="5003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BFRe8YAAADcAAAADwAAAGRycy9kb3ducmV2LnhtbESPQWvCQBSE74X+h+UVvNVNi1iJrhKF&#10;oh56qNri8Zl9JqnZtyG7Mdt/3y0IHoeZ+YaZLYKpxZVaV1lW8DJMQBDnVldcKDjs358nIJxH1lhb&#10;JgW/5GAxf3yYYaptz5903flCRAi7FBWU3jeplC4vyaAb2oY4emfbGvRRtoXULfYRbmr5miRjabDi&#10;uFBiQ6uS8suuMwqybhm265/vU9J9ub5YZpuw/TgqNXgK2RSEp+Dv4Vt7oxWMJm/wfyYe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QRUXvGAAAA3AAAAA8AAAAAAAAA&#10;AAAAAAAAoQIAAGRycy9kb3ducmV2LnhtbFBLBQYAAAAABAAEAPkAAACUAwAAAAA=&#10;" strokecolor="purple"/>
                  </v:group>
                </v:group>
                <v:line id="Line 588" o:spid="_x0000_s1102" style="position:absolute;visibility:visible;mso-wrap-style:square" from="6993,2092" to="7437,25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X9U18MAAADcAAAADwAAAGRycy9kb3ducmV2LnhtbERPy2rCQBTdF/oPwy24q5OqiKSOYgVB&#10;F+KjXWR5ydwmqZk7cWaM0a93FkKXh/OezjtTi5acrywr+OgnIIhzqysuFPx8r94nIHxA1lhbJgU3&#10;8jCfvb5MMdX2ygdqj6EQMYR9igrKEJpUSp+XZND3bUMcuV/rDIYIXSG1w2sMN7UcJMlYGqw4NpTY&#10;0LKk/HS8GAUdVZsx/W2z3X7o2t39a52dD5lSvbdu8QkiUBf+xU/3WisYTeLaeCYeATl7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V/VNfDAAAA3AAAAA8AAAAAAAAAAAAA&#10;AAAAoQIAAGRycy9kb3ducmV2LnhtbFBLBQYAAAAABAAEAPkAAACRAwAAAAA=&#10;" strokecolor="purple"/>
              </v:group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g">
            <w:drawing>
              <wp:anchor distT="0" distB="0" distL="114300" distR="114300" simplePos="0" relativeHeight="251616768" behindDoc="0" locked="0" layoutInCell="0" allowOverlap="1" wp14:anchorId="6ECD6991" wp14:editId="5957D7B6">
                <wp:simplePos x="0" y="0"/>
                <wp:positionH relativeFrom="column">
                  <wp:posOffset>417195</wp:posOffset>
                </wp:positionH>
                <wp:positionV relativeFrom="paragraph">
                  <wp:posOffset>170815</wp:posOffset>
                </wp:positionV>
                <wp:extent cx="2080260" cy="1851660"/>
                <wp:effectExtent l="0" t="0" r="27940" b="27940"/>
                <wp:wrapNone/>
                <wp:docPr id="445" name="Group 1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0260" cy="1851660"/>
                          <a:chOff x="2457" y="1985"/>
                          <a:chExt cx="3276" cy="2916"/>
                        </a:xfrm>
                      </wpg:grpSpPr>
                      <wps:wsp>
                        <wps:cNvPr id="446" name="Text Box 590"/>
                        <wps:cNvSpPr txBox="1">
                          <a:spLocks noChangeArrowheads="1"/>
                        </wps:cNvSpPr>
                        <wps:spPr bwMode="auto">
                          <a:xfrm>
                            <a:off x="2665" y="2693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9058FC" w14:textId="77777777" w:rsidR="0092195B" w:rsidRDefault="0092195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Text Box 591"/>
                        <wps:cNvSpPr txBox="1">
                          <a:spLocks noChangeArrowheads="1"/>
                        </wps:cNvSpPr>
                        <wps:spPr bwMode="auto">
                          <a:xfrm>
                            <a:off x="2665" y="3269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81F206" w14:textId="77777777" w:rsidR="0092195B" w:rsidRDefault="0092195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Text Box 592"/>
                        <wps:cNvSpPr txBox="1">
                          <a:spLocks noChangeArrowheads="1"/>
                        </wps:cNvSpPr>
                        <wps:spPr bwMode="auto">
                          <a:xfrm>
                            <a:off x="2665" y="4457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943DA6" w14:textId="77777777" w:rsidR="0092195B" w:rsidRDefault="0092195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Text Box 593"/>
                        <wps:cNvSpPr txBox="1">
                          <a:spLocks noChangeArrowheads="1"/>
                        </wps:cNvSpPr>
                        <wps:spPr bwMode="auto">
                          <a:xfrm>
                            <a:off x="2665" y="3857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DB5398" w14:textId="77777777" w:rsidR="0092195B" w:rsidRDefault="0092195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Text Box 594"/>
                        <wps:cNvSpPr txBox="1">
                          <a:spLocks noChangeArrowheads="1"/>
                        </wps:cNvSpPr>
                        <wps:spPr bwMode="auto">
                          <a:xfrm>
                            <a:off x="3249" y="2189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97D422" w14:textId="77777777" w:rsidR="0092195B" w:rsidRDefault="0092195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Text Box 595"/>
                        <wps:cNvSpPr txBox="1">
                          <a:spLocks noChangeArrowheads="1"/>
                        </wps:cNvSpPr>
                        <wps:spPr bwMode="auto">
                          <a:xfrm>
                            <a:off x="3781" y="2189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C575E3" w14:textId="77777777" w:rsidR="0092195B" w:rsidRDefault="0092195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Text Box 596"/>
                        <wps:cNvSpPr txBox="1">
                          <a:spLocks noChangeArrowheads="1"/>
                        </wps:cNvSpPr>
                        <wps:spPr bwMode="auto">
                          <a:xfrm>
                            <a:off x="5085" y="2189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EAEE22" w14:textId="77777777" w:rsidR="0092195B" w:rsidRDefault="0092195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Text Box 597"/>
                        <wps:cNvSpPr txBox="1">
                          <a:spLocks noChangeArrowheads="1"/>
                        </wps:cNvSpPr>
                        <wps:spPr bwMode="auto">
                          <a:xfrm>
                            <a:off x="4433" y="2189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A67A5" w14:textId="77777777" w:rsidR="0092195B" w:rsidRDefault="0092195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Text Box 598"/>
                        <wps:cNvSpPr txBox="1">
                          <a:spLocks noChangeArrowheads="1"/>
                        </wps:cNvSpPr>
                        <wps:spPr bwMode="auto">
                          <a:xfrm>
                            <a:off x="2457" y="2225"/>
                            <a:ext cx="612" cy="4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565BF8" w14:textId="77777777" w:rsidR="0092195B" w:rsidRDefault="0092195B">
                              <w:r>
                                <w:t>yz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Text Box 599"/>
                        <wps:cNvSpPr txBox="1">
                          <a:spLocks noChangeArrowheads="1"/>
                        </wps:cNvSpPr>
                        <wps:spPr bwMode="auto">
                          <a:xfrm>
                            <a:off x="2793" y="1985"/>
                            <a:ext cx="624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AD04342" w14:textId="77777777" w:rsidR="0092195B" w:rsidRDefault="0092195B">
                              <w:r>
                                <w:t>wx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6" name="Group 600"/>
                        <wpg:cNvGrpSpPr>
                          <a:grpSpLocks/>
                        </wpg:cNvGrpSpPr>
                        <wpg:grpSpPr bwMode="auto">
                          <a:xfrm>
                            <a:off x="3142" y="2500"/>
                            <a:ext cx="2435" cy="2401"/>
                            <a:chOff x="4381" y="2027"/>
                            <a:chExt cx="2435" cy="2401"/>
                          </a:xfrm>
                        </wpg:grpSpPr>
                        <wps:wsp>
                          <wps:cNvPr id="457" name="Rectangle 601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" y="2040"/>
                              <a:ext cx="2435" cy="23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83D4EE1" w14:textId="77777777" w:rsidR="004C0C96" w:rsidRDefault="004C0C96" w:rsidP="004C0C96">
                                <w: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58" name="Group 602"/>
                          <wpg:cNvGrpSpPr>
                            <a:grpSpLocks/>
                          </wpg:cNvGrpSpPr>
                          <wpg:grpSpPr bwMode="auto">
                            <a:xfrm>
                              <a:off x="4391" y="2651"/>
                              <a:ext cx="2424" cy="1200"/>
                              <a:chOff x="4391" y="2651"/>
                              <a:chExt cx="2424" cy="1200"/>
                            </a:xfrm>
                          </wpg:grpSpPr>
                          <wps:wsp>
                            <wps:cNvPr id="459" name="Line 603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5603" y="2639"/>
                                <a:ext cx="0" cy="24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0" name="Line 60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205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1" name="Line 60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1451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62" name="Group 606"/>
                          <wpg:cNvGrpSpPr>
                            <a:grpSpLocks/>
                          </wpg:cNvGrpSpPr>
                          <wpg:grpSpPr bwMode="auto">
                            <a:xfrm>
                              <a:off x="5003" y="2027"/>
                              <a:ext cx="1236" cy="2400"/>
                              <a:chOff x="5003" y="2027"/>
                              <a:chExt cx="1236" cy="2400"/>
                            </a:xfrm>
                          </wpg:grpSpPr>
                          <wps:wsp>
                            <wps:cNvPr id="463" name="Line 607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6239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4" name="Line 608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621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65" name="Line 609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003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66" name="Line 610"/>
                        <wps:cNvCnPr>
                          <a:cxnSpLocks noChangeShapeType="1"/>
                        </wps:cNvCnPr>
                        <wps:spPr bwMode="auto">
                          <a:xfrm>
                            <a:off x="2709" y="2093"/>
                            <a:ext cx="444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CD6991" id="Group 1224" o:spid="_x0000_s1103" style="position:absolute;margin-left:32.85pt;margin-top:13.45pt;width:163.8pt;height:145.8pt;z-index:251616768" coordorigin="2457,1985" coordsize="3276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0" o:spid="_x0000_s1104" type="#_x0000_t202" style="position:absolute;left:2665;top:2693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" strokecolor="white">
                  <v:textbox>
                    <w:txbxContent>
                      <w:p w14:paraId="059058FC" w14:textId="77777777" w:rsidR="0092195B" w:rsidRDefault="0092195B">
                        <w:r>
                          <w:t>00</w:t>
                        </w:r>
                      </w:p>
                    </w:txbxContent>
                  </v:textbox>
                </v:shape>
                <v:shape id="Text Box 591" o:spid="_x0000_s1105" type="#_x0000_t202" style="position:absolute;left:2665;top:3269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" strokecolor="white">
                  <v:textbox>
                    <w:txbxContent>
                      <w:p w14:paraId="1381F206" w14:textId="77777777" w:rsidR="0092195B" w:rsidRDefault="0092195B">
                        <w:r>
                          <w:t>01</w:t>
                        </w:r>
                      </w:p>
                    </w:txbxContent>
                  </v:textbox>
                </v:shape>
                <v:shape id="Text Box 592" o:spid="_x0000_s1106" type="#_x0000_t202" style="position:absolute;left:2665;top:4457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" strokecolor="white">
                  <v:textbox>
                    <w:txbxContent>
                      <w:p w14:paraId="44943DA6" w14:textId="77777777" w:rsidR="0092195B" w:rsidRDefault="0092195B">
                        <w:r>
                          <w:t>10</w:t>
                        </w:r>
                      </w:p>
                    </w:txbxContent>
                  </v:textbox>
                </v:shape>
                <v:shape id="Text Box 593" o:spid="_x0000_s1107" type="#_x0000_t202" style="position:absolute;left:2665;top:3857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" strokecolor="white">
                  <v:textbox>
                    <w:txbxContent>
                      <w:p w14:paraId="5DDB5398" w14:textId="77777777" w:rsidR="0092195B" w:rsidRDefault="0092195B">
                        <w:r>
                          <w:t>11</w:t>
                        </w:r>
                      </w:p>
                    </w:txbxContent>
                  </v:textbox>
                </v:shape>
                <v:shape id="Text Box 594" o:spid="_x0000_s1108" type="#_x0000_t202" style="position:absolute;left:3249;top:2189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" strokecolor="white">
                  <v:textbox>
                    <w:txbxContent>
                      <w:p w14:paraId="4E97D422" w14:textId="77777777" w:rsidR="0092195B" w:rsidRDefault="0092195B">
                        <w:r>
                          <w:t>00</w:t>
                        </w:r>
                      </w:p>
                    </w:txbxContent>
                  </v:textbox>
                </v:shape>
                <v:shape id="Text Box 595" o:spid="_x0000_s1109" type="#_x0000_t202" style="position:absolute;left:3781;top:2189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" strokecolor="white">
                  <v:textbox>
                    <w:txbxContent>
                      <w:p w14:paraId="14C575E3" w14:textId="77777777" w:rsidR="0092195B" w:rsidRDefault="0092195B">
                        <w:r>
                          <w:t>01</w:t>
                        </w:r>
                      </w:p>
                    </w:txbxContent>
                  </v:textbox>
                </v:shape>
                <v:shape id="Text Box 596" o:spid="_x0000_s1110" type="#_x0000_t202" style="position:absolute;left:5085;top:2189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" strokecolor="white">
                  <v:textbox>
                    <w:txbxContent>
                      <w:p w14:paraId="4DEAEE22" w14:textId="77777777" w:rsidR="0092195B" w:rsidRDefault="0092195B">
                        <w:r>
                          <w:t>10</w:t>
                        </w:r>
                      </w:p>
                    </w:txbxContent>
                  </v:textbox>
                </v:shape>
                <v:shape id="Text Box 597" o:spid="_x0000_s1111" type="#_x0000_t202" style="position:absolute;left:4433;top:2189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" strokecolor="white">
                  <v:textbox>
                    <w:txbxContent>
                      <w:p w14:paraId="4C8A67A5" w14:textId="77777777" w:rsidR="0092195B" w:rsidRDefault="0092195B">
                        <w:r>
                          <w:t>11</w:t>
                        </w:r>
                      </w:p>
                    </w:txbxContent>
                  </v:textbox>
                </v:shape>
                <v:shape id="Text Box 598" o:spid="_x0000_s1112" type="#_x0000_t202" style="position:absolute;left:2457;top:2225;width:612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" strokecolor="white">
                  <v:textbox>
                    <w:txbxContent>
                      <w:p w14:paraId="2A565BF8" w14:textId="77777777" w:rsidR="0092195B" w:rsidRDefault="0092195B">
                        <w:r>
                          <w:t>yz</w:t>
                        </w:r>
                      </w:p>
                    </w:txbxContent>
                  </v:textbox>
                </v:shape>
                <v:shape id="Text Box 599" o:spid="_x0000_s1113" type="#_x0000_t202" style="position:absolute;left:2793;top:1985;width:624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" strokecolor="white">
                  <v:textbox>
                    <w:txbxContent>
                      <w:p w14:paraId="4AD04342" w14:textId="77777777" w:rsidR="0092195B" w:rsidRDefault="0092195B">
                        <w:r>
                          <w:t>wx</w:t>
                        </w:r>
                      </w:p>
                    </w:txbxContent>
                  </v:textbox>
                </v:shape>
                <v:group id="Group 600" o:spid="_x0000_s1114" style="position:absolute;left:3142;top:2500;width:2435;height:2401" coordorigin="4381,2027" coordsize="2435,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rect id="Rectangle 601" o:spid="_x0000_s1115" style="position:absolute;left:4381;top:2040;width:2435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" strokecolor="purple">
                    <v:textbox>
                      <w:txbxContent>
                        <w:p w14:paraId="783D4EE1" w14:textId="77777777" w:rsidR="004C0C96" w:rsidRDefault="004C0C96" w:rsidP="004C0C96">
                          <w:r>
                            <w:t>d</w:t>
                          </w:r>
                        </w:p>
                      </w:txbxContent>
                    </v:textbox>
                  </v:rect>
                  <v:group id="Group 602" o:spid="_x0000_s1116" style="position:absolute;left:4391;top:2651;width:2424;height:1200" coordorigin="4391,2651" coordsize="2424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xr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7XhTDgCMv0FAAD//wMAUEsBAi0AFAAGAAgAAAAhANvh9svuAAAAhQEAABMAAAAAAAAAAAAA&#10;AAAAAAAAAFtDb250ZW50X1R5cGVzXS54bWxQSwECLQAUAAYACAAAACEAWvQsW78AAAAVAQAACwAA&#10;AAAAAAAAAAAAAAAfAQAAX3JlbHMvLnJlbHNQSwECLQAUAAYACAAAACEAy28aw8MAAADcAAAADwAA&#10;AAAAAAAAAAAAAAAHAgAAZHJzL2Rvd25yZXYueG1sUEsFBgAAAAADAAMAtwAAAPcCAAAAAA==&#10;">
                    <v:line id="Line 603" o:spid="_x0000_s1117" style="position:absolute;rotation:90;flip:x y;visibility:visible;mso-wrap-style:square" from="5603,2639" to="560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" strokecolor="purple"/>
                    <v:line id="Line 604" o:spid="_x0000_s1118" style="position:absolute;rotation:90;flip:x;visibility:visible;mso-wrap-style:square" from="5591,2057" to="5591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" strokecolor="purple"/>
                    <v:line id="Line 605" o:spid="_x0000_s1119" style="position:absolute;rotation:90;flip:x;visibility:visible;mso-wrap-style:square" from="5591,1451" to="5591,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" strokecolor="purple"/>
                  </v:group>
                  <v:group id="Group 606" o:spid="_x0000_s1120" style="position:absolute;left:5003;top:2027;width:1236;height:2400" coordorigin="5003,2027" coordsize="123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+eU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">
                    <v:line id="Line 607" o:spid="_x0000_s1121" style="position:absolute;rotation:180;flip:x;visibility:visible;mso-wrap-style:square" from="6239,2027" to="6239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" strokecolor="purple"/>
                    <v:line id="Line 608" o:spid="_x0000_s1122" style="position:absolute;rotation:180;flip:x;visibility:visible;mso-wrap-style:square" from="5621,2027" to="5621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" strokecolor="purple"/>
                    <v:line id="Line 609" o:spid="_x0000_s1123" style="position:absolute;rotation:180;flip:x;visibility:visible;mso-wrap-style:square" from="5003,2027" to="5003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" strokecolor="purple"/>
                  </v:group>
                </v:group>
                <v:line id="Line 610" o:spid="_x0000_s1124" style="position:absolute;visibility:visible;mso-wrap-style:square" from="2709,2093" to="3153,25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" strokecolor="purple"/>
              </v:group>
            </w:pict>
          </mc:Fallback>
        </mc:AlternateContent>
      </w:r>
    </w:p>
    <w:p w14:paraId="3F90C2E7" w14:textId="77777777" w:rsidR="00270133" w:rsidRDefault="00270133">
      <w:pPr>
        <w:tabs>
          <w:tab w:val="left" w:pos="360"/>
          <w:tab w:val="left" w:pos="810"/>
        </w:tabs>
        <w:rPr>
          <w:sz w:val="24"/>
          <w:u w:val="single"/>
          <w:vertAlign w:val="subscript"/>
        </w:rPr>
      </w:pPr>
    </w:p>
    <w:p w14:paraId="2F91EC97" w14:textId="77777777" w:rsidR="00270133" w:rsidRDefault="004C0C96">
      <w:pPr>
        <w:tabs>
          <w:tab w:val="left" w:pos="360"/>
          <w:tab w:val="left" w:pos="810"/>
        </w:tabs>
        <w:rPr>
          <w:sz w:val="24"/>
          <w:u w:val="single"/>
          <w:vertAlign w:val="subscript"/>
        </w:rPr>
      </w:pP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703808" behindDoc="0" locked="0" layoutInCell="1" allowOverlap="1" wp14:anchorId="19FB3AA9" wp14:editId="56061B31">
                <wp:simplePos x="0" y="0"/>
                <wp:positionH relativeFrom="column">
                  <wp:posOffset>4051935</wp:posOffset>
                </wp:positionH>
                <wp:positionV relativeFrom="paragraph">
                  <wp:posOffset>162560</wp:posOffset>
                </wp:positionV>
                <wp:extent cx="311150" cy="261620"/>
                <wp:effectExtent l="0" t="0" r="0" b="0"/>
                <wp:wrapSquare wrapText="bothSides"/>
                <wp:docPr id="5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359FA2" w14:textId="77777777" w:rsidR="004C0C96" w:rsidRDefault="004C0C96" w:rsidP="004C0C9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FB3AA9" id="_x0000_s1125" type="#_x0000_t202" style="position:absolute;margin-left:319.05pt;margin-top:12.8pt;width:24.5pt;height:20.6pt;z-index:251703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" filled="f" stroked="f">
                <v:textbox>
                  <w:txbxContent>
                    <w:p w14:paraId="3D359FA2" w14:textId="77777777" w:rsidR="004C0C96" w:rsidRDefault="004C0C96" w:rsidP="004C0C9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701760" behindDoc="0" locked="0" layoutInCell="1" allowOverlap="1" wp14:anchorId="434E10AD" wp14:editId="24E28994">
                <wp:simplePos x="0" y="0"/>
                <wp:positionH relativeFrom="column">
                  <wp:posOffset>1651635</wp:posOffset>
                </wp:positionH>
                <wp:positionV relativeFrom="paragraph">
                  <wp:posOffset>162560</wp:posOffset>
                </wp:positionV>
                <wp:extent cx="311150" cy="261620"/>
                <wp:effectExtent l="0" t="0" r="0" b="0"/>
                <wp:wrapSquare wrapText="bothSides"/>
                <wp:docPr id="5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820586" w14:textId="77777777" w:rsidR="004C0C96" w:rsidRDefault="004C0C96" w:rsidP="004C0C9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34E10AD" id="_x0000_s1126" type="#_x0000_t202" style="position:absolute;margin-left:130.05pt;margin-top:12.8pt;width:24.5pt;height:20.6pt;z-index:251701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" filled="f" stroked="f">
                <v:textbox>
                  <w:txbxContent>
                    <w:p w14:paraId="44820586" w14:textId="77777777" w:rsidR="004C0C96" w:rsidRDefault="004C0C96" w:rsidP="004C0C9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C2E1A13" w14:textId="0383F139" w:rsidR="00270133" w:rsidRDefault="00950E4D">
      <w:pPr>
        <w:tabs>
          <w:tab w:val="left" w:pos="360"/>
          <w:tab w:val="left" w:pos="810"/>
        </w:tabs>
        <w:rPr>
          <w:sz w:val="24"/>
          <w:u w:val="single"/>
          <w:vertAlign w:val="subscript"/>
        </w:rPr>
      </w:pP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77C9CBEE" wp14:editId="15912DAC">
                <wp:simplePos x="0" y="0"/>
                <wp:positionH relativeFrom="column">
                  <wp:posOffset>904875</wp:posOffset>
                </wp:positionH>
                <wp:positionV relativeFrom="paragraph">
                  <wp:posOffset>22860</wp:posOffset>
                </wp:positionV>
                <wp:extent cx="266700" cy="680720"/>
                <wp:effectExtent l="0" t="0" r="0" b="0"/>
                <wp:wrapNone/>
                <wp:docPr id="545" name="Rounded Rectangle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68072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BF2A89" id="Rounded Rectangle 545" o:spid="_x0000_s1026" style="position:absolute;margin-left:71.25pt;margin-top:1.8pt;width:21pt;height:53.6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" filled="f" stroked="f"/>
            </w:pict>
          </mc:Fallback>
        </mc:AlternateContent>
      </w:r>
      <w:r w:rsidR="004C0C96"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718144" behindDoc="0" locked="0" layoutInCell="1" allowOverlap="1" wp14:anchorId="21C4A63E" wp14:editId="102A6A33">
                <wp:simplePos x="0" y="0"/>
                <wp:positionH relativeFrom="column">
                  <wp:posOffset>4737735</wp:posOffset>
                </wp:positionH>
                <wp:positionV relativeFrom="paragraph">
                  <wp:posOffset>101600</wp:posOffset>
                </wp:positionV>
                <wp:extent cx="311150" cy="261620"/>
                <wp:effectExtent l="0" t="0" r="0" b="0"/>
                <wp:wrapSquare wrapText="bothSides"/>
                <wp:docPr id="5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06CED" w14:textId="77777777" w:rsidR="004C0C96" w:rsidRDefault="004C0C96" w:rsidP="004C0C9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1C4A63E" id="_x0000_s1127" type="#_x0000_t202" style="position:absolute;margin-left:373.05pt;margin-top:8pt;width:24.5pt;height:20.6pt;z-index:251718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" filled="f" stroked="f">
                <v:textbox>
                  <w:txbxContent>
                    <w:p w14:paraId="56506CED" w14:textId="77777777" w:rsidR="004C0C96" w:rsidRDefault="004C0C96" w:rsidP="004C0C9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C96"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712000" behindDoc="0" locked="0" layoutInCell="1" allowOverlap="1" wp14:anchorId="4638D98E" wp14:editId="0DFEEAD1">
                <wp:simplePos x="0" y="0"/>
                <wp:positionH relativeFrom="column">
                  <wp:posOffset>4394835</wp:posOffset>
                </wp:positionH>
                <wp:positionV relativeFrom="paragraph">
                  <wp:posOffset>100965</wp:posOffset>
                </wp:positionV>
                <wp:extent cx="311150" cy="261620"/>
                <wp:effectExtent l="0" t="0" r="0" b="0"/>
                <wp:wrapSquare wrapText="bothSides"/>
                <wp:docPr id="5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40E3A" w14:textId="77777777" w:rsidR="004C0C96" w:rsidRDefault="004C0C96" w:rsidP="004C0C9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638D98E" id="_x0000_s1128" type="#_x0000_t202" style="position:absolute;margin-left:346.05pt;margin-top:7.95pt;width:24.5pt;height:20.6pt;z-index:251712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" filled="f" stroked="f">
                <v:textbox>
                  <w:txbxContent>
                    <w:p w14:paraId="65440E3A" w14:textId="77777777" w:rsidR="004C0C96" w:rsidRDefault="004C0C96" w:rsidP="004C0C9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C96"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0782F952" wp14:editId="46A36467">
                <wp:simplePos x="0" y="0"/>
                <wp:positionH relativeFrom="column">
                  <wp:posOffset>3604895</wp:posOffset>
                </wp:positionH>
                <wp:positionV relativeFrom="paragraph">
                  <wp:posOffset>41275</wp:posOffset>
                </wp:positionV>
                <wp:extent cx="311150" cy="261620"/>
                <wp:effectExtent l="0" t="0" r="0" b="0"/>
                <wp:wrapSquare wrapText="bothSides"/>
                <wp:docPr id="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D2E95" w14:textId="77777777" w:rsidR="007B6E46" w:rsidRDefault="007B6E46" w:rsidP="007B6E4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782F952" id="_x0000_s1129" type="#_x0000_t202" style="position:absolute;margin-left:283.85pt;margin-top:3.25pt;width:24.5pt;height:20.6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" filled="f" stroked="f">
                <v:textbox>
                  <w:txbxContent>
                    <w:p w14:paraId="4DDD2E95" w14:textId="77777777" w:rsidR="007B6E46" w:rsidRDefault="007B6E46" w:rsidP="007B6E4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C96"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054FA44E" wp14:editId="5B5EF27E">
                <wp:simplePos x="0" y="0"/>
                <wp:positionH relativeFrom="column">
                  <wp:posOffset>1300480</wp:posOffset>
                </wp:positionH>
                <wp:positionV relativeFrom="paragraph">
                  <wp:posOffset>28575</wp:posOffset>
                </wp:positionV>
                <wp:extent cx="311150" cy="261620"/>
                <wp:effectExtent l="0" t="0" r="0" b="0"/>
                <wp:wrapSquare wrapText="bothSides"/>
                <wp:docPr id="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1000BB" w14:textId="77777777" w:rsidR="00812156" w:rsidRDefault="004C0C96" w:rsidP="0081215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54FA44E" id="_x0000_s1130" type="#_x0000_t202" style="position:absolute;margin-left:102.4pt;margin-top:2.25pt;width:24.5pt;height:20.6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" stroked="f">
                <v:textbox>
                  <w:txbxContent>
                    <w:p w14:paraId="6E1000BB" w14:textId="77777777" w:rsidR="00812156" w:rsidRDefault="004C0C96" w:rsidP="0081215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C96">
        <w:rPr>
          <w:noProof/>
          <w:sz w:val="24"/>
          <w:lang w:eastAsia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489A16A" wp14:editId="0F0250F4">
                <wp:simplePos x="0" y="0"/>
                <wp:positionH relativeFrom="column">
                  <wp:posOffset>2071370</wp:posOffset>
                </wp:positionH>
                <wp:positionV relativeFrom="paragraph">
                  <wp:posOffset>61595</wp:posOffset>
                </wp:positionV>
                <wp:extent cx="311150" cy="261620"/>
                <wp:effectExtent l="0" t="0" r="0" b="0"/>
                <wp:wrapSquare wrapText="bothSides"/>
                <wp:docPr id="4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1999F" w14:textId="77777777" w:rsidR="00812156" w:rsidRDefault="004C0C96" w:rsidP="0081215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89A16A" id="_x0000_s1131" type="#_x0000_t202" style="position:absolute;margin-left:163.1pt;margin-top:4.85pt;width:24.5pt;height:20.6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" filled="f" stroked="f">
                <v:textbox>
                  <w:txbxContent>
                    <w:p w14:paraId="4811999F" w14:textId="77777777" w:rsidR="00812156" w:rsidRDefault="004C0C96" w:rsidP="0081215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FAB0DBD" w14:textId="77777777" w:rsidR="00270133" w:rsidRDefault="004C0C96">
      <w:pPr>
        <w:tabs>
          <w:tab w:val="left" w:pos="360"/>
          <w:tab w:val="left" w:pos="810"/>
        </w:tabs>
        <w:rPr>
          <w:sz w:val="24"/>
          <w:u w:val="single"/>
          <w:vertAlign w:val="subscript"/>
        </w:rPr>
      </w:pP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97664" behindDoc="0" locked="0" layoutInCell="1" allowOverlap="1" wp14:anchorId="66E85444" wp14:editId="79F5944F">
                <wp:simplePos x="0" y="0"/>
                <wp:positionH relativeFrom="column">
                  <wp:posOffset>3626485</wp:posOffset>
                </wp:positionH>
                <wp:positionV relativeFrom="paragraph">
                  <wp:posOffset>272415</wp:posOffset>
                </wp:positionV>
                <wp:extent cx="311150" cy="261620"/>
                <wp:effectExtent l="0" t="0" r="0" b="0"/>
                <wp:wrapSquare wrapText="bothSides"/>
                <wp:docPr id="4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5E3177" w14:textId="77777777" w:rsidR="007B6E46" w:rsidRDefault="004C0C96" w:rsidP="007B6E4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6E85444" id="_x0000_s1132" type="#_x0000_t202" style="position:absolute;margin-left:285.55pt;margin-top:21.45pt;width:24.5pt;height:20.6pt;z-index:251697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" filled="f" stroked="f">
                <v:textbox>
                  <w:txbxContent>
                    <w:p w14:paraId="225E3177" w14:textId="77777777" w:rsidR="007B6E46" w:rsidRDefault="004C0C96" w:rsidP="007B6E4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5D479235" wp14:editId="1DC0F0AB">
                <wp:simplePos x="0" y="0"/>
                <wp:positionH relativeFrom="column">
                  <wp:posOffset>2056130</wp:posOffset>
                </wp:positionH>
                <wp:positionV relativeFrom="paragraph">
                  <wp:posOffset>259715</wp:posOffset>
                </wp:positionV>
                <wp:extent cx="311150" cy="261620"/>
                <wp:effectExtent l="0" t="0" r="0" b="0"/>
                <wp:wrapSquare wrapText="bothSides"/>
                <wp:docPr id="4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C9CA1" w14:textId="77777777" w:rsidR="00812156" w:rsidRDefault="004C0C96" w:rsidP="0081215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D479235" id="_x0000_s1133" type="#_x0000_t202" style="position:absolute;margin-left:161.9pt;margin-top:20.45pt;width:24.5pt;height:20.6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" stroked="f">
                <v:textbox>
                  <w:txbxContent>
                    <w:p w14:paraId="173C9CA1" w14:textId="77777777" w:rsidR="00812156" w:rsidRDefault="004C0C96" w:rsidP="0081215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DDD9BCD" wp14:editId="09AECC7C">
                <wp:simplePos x="0" y="0"/>
                <wp:positionH relativeFrom="column">
                  <wp:posOffset>1661795</wp:posOffset>
                </wp:positionH>
                <wp:positionV relativeFrom="paragraph">
                  <wp:posOffset>252730</wp:posOffset>
                </wp:positionV>
                <wp:extent cx="311150" cy="261620"/>
                <wp:effectExtent l="0" t="0" r="0" b="0"/>
                <wp:wrapSquare wrapText="bothSides"/>
                <wp:docPr id="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1A47C" w14:textId="77777777" w:rsidR="00812156" w:rsidRDefault="004C0C96" w:rsidP="0081215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DDD9BCD" id="_x0000_s1134" type="#_x0000_t202" style="position:absolute;margin-left:130.85pt;margin-top:19.9pt;width:24.5pt;height:20.6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" stroked="f">
                <v:textbox>
                  <w:txbxContent>
                    <w:p w14:paraId="5261A47C" w14:textId="77777777" w:rsidR="00812156" w:rsidRDefault="004C0C96" w:rsidP="0081215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11E76FB1" wp14:editId="76B48714">
                <wp:simplePos x="0" y="0"/>
                <wp:positionH relativeFrom="column">
                  <wp:posOffset>1274445</wp:posOffset>
                </wp:positionH>
                <wp:positionV relativeFrom="paragraph">
                  <wp:posOffset>272415</wp:posOffset>
                </wp:positionV>
                <wp:extent cx="311150" cy="261620"/>
                <wp:effectExtent l="0" t="0" r="0" b="0"/>
                <wp:wrapSquare wrapText="bothSides"/>
                <wp:docPr id="4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AF2A7" w14:textId="77777777" w:rsidR="00812156" w:rsidRDefault="004C0C96" w:rsidP="00812156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1E76FB1" id="_x0000_s1135" type="#_x0000_t202" style="position:absolute;margin-left:100.35pt;margin-top:21.45pt;width:24.5pt;height:20.6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" stroked="f">
                <v:textbox>
                  <w:txbxContent>
                    <w:p w14:paraId="433AF2A7" w14:textId="77777777" w:rsidR="00812156" w:rsidRDefault="004C0C96" w:rsidP="00812156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03AE666" w14:textId="77777777" w:rsidR="00270133" w:rsidRDefault="004C0C96">
      <w:pPr>
        <w:tabs>
          <w:tab w:val="left" w:pos="360"/>
          <w:tab w:val="left" w:pos="810"/>
        </w:tabs>
        <w:rPr>
          <w:sz w:val="24"/>
          <w:u w:val="single"/>
          <w:vertAlign w:val="subscript"/>
        </w:rPr>
      </w:pP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171263D2" wp14:editId="378C31E7">
                <wp:simplePos x="0" y="0"/>
                <wp:positionH relativeFrom="column">
                  <wp:posOffset>4737735</wp:posOffset>
                </wp:positionH>
                <wp:positionV relativeFrom="paragraph">
                  <wp:posOffset>93980</wp:posOffset>
                </wp:positionV>
                <wp:extent cx="311150" cy="261620"/>
                <wp:effectExtent l="0" t="0" r="0" b="0"/>
                <wp:wrapSquare wrapText="bothSides"/>
                <wp:docPr id="5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05B48" w14:textId="77777777" w:rsidR="004C0C96" w:rsidRDefault="004C0C96" w:rsidP="004C0C9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71263D2" id="_x0000_s1136" type="#_x0000_t202" style="position:absolute;margin-left:373.05pt;margin-top:7.4pt;width:24.5pt;height:20.6pt;z-index:25172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" filled="f" stroked="f">
                <v:textbox>
                  <w:txbxContent>
                    <w:p w14:paraId="0B005B48" w14:textId="77777777" w:rsidR="004C0C96" w:rsidRDefault="004C0C96" w:rsidP="004C0C9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714048" behindDoc="0" locked="0" layoutInCell="1" allowOverlap="1" wp14:anchorId="186330C1" wp14:editId="30521AAE">
                <wp:simplePos x="0" y="0"/>
                <wp:positionH relativeFrom="column">
                  <wp:posOffset>4394835</wp:posOffset>
                </wp:positionH>
                <wp:positionV relativeFrom="paragraph">
                  <wp:posOffset>93980</wp:posOffset>
                </wp:positionV>
                <wp:extent cx="311150" cy="261620"/>
                <wp:effectExtent l="0" t="0" r="0" b="0"/>
                <wp:wrapSquare wrapText="bothSides"/>
                <wp:docPr id="5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2A77E" w14:textId="77777777" w:rsidR="004C0C96" w:rsidRDefault="004C0C96" w:rsidP="004C0C9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86330C1" id="_x0000_s1137" type="#_x0000_t202" style="position:absolute;margin-left:346.05pt;margin-top:7.4pt;width:24.5pt;height:20.6pt;z-index:251714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" filled="f" stroked="f">
                <v:textbox>
                  <w:txbxContent>
                    <w:p w14:paraId="5912A77E" w14:textId="77777777" w:rsidR="004C0C96" w:rsidRDefault="004C0C96" w:rsidP="004C0C9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705856" behindDoc="0" locked="0" layoutInCell="1" allowOverlap="1" wp14:anchorId="58D65263" wp14:editId="31237D40">
                <wp:simplePos x="0" y="0"/>
                <wp:positionH relativeFrom="column">
                  <wp:posOffset>4051935</wp:posOffset>
                </wp:positionH>
                <wp:positionV relativeFrom="paragraph">
                  <wp:posOffset>93980</wp:posOffset>
                </wp:positionV>
                <wp:extent cx="311150" cy="261620"/>
                <wp:effectExtent l="0" t="0" r="0" b="0"/>
                <wp:wrapSquare wrapText="bothSides"/>
                <wp:docPr id="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4C8B5" w14:textId="77777777" w:rsidR="004C0C96" w:rsidRDefault="004C0C96" w:rsidP="004C0C9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8D65263" id="_x0000_s1138" type="#_x0000_t202" style="position:absolute;margin-left:319.05pt;margin-top:7.4pt;width:24.5pt;height:20.6pt;z-index:251705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" filled="f" stroked="f">
                <v:textbox>
                  <w:txbxContent>
                    <w:p w14:paraId="3EA4C8B5" w14:textId="77777777" w:rsidR="004C0C96" w:rsidRDefault="004C0C96" w:rsidP="004C0C9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3988DF8F" wp14:editId="52F54C96">
                <wp:simplePos x="0" y="0"/>
                <wp:positionH relativeFrom="column">
                  <wp:posOffset>900430</wp:posOffset>
                </wp:positionH>
                <wp:positionV relativeFrom="paragraph">
                  <wp:posOffset>110490</wp:posOffset>
                </wp:positionV>
                <wp:extent cx="311150" cy="261620"/>
                <wp:effectExtent l="0" t="0" r="0" b="0"/>
                <wp:wrapSquare wrapText="bothSides"/>
                <wp:docPr id="4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F1043" w14:textId="77777777" w:rsidR="00812156" w:rsidRDefault="004C0C96" w:rsidP="0081215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988DF8F" id="_x0000_s1139" type="#_x0000_t202" style="position:absolute;margin-left:70.9pt;margin-top:8.7pt;width:24.5pt;height:20.6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" stroked="f">
                <v:textbox>
                  <w:txbxContent>
                    <w:p w14:paraId="702F1043" w14:textId="77777777" w:rsidR="00812156" w:rsidRDefault="004C0C96" w:rsidP="0081215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EA5AF9F" w14:textId="77777777" w:rsidR="00270133" w:rsidRDefault="00270133">
      <w:pPr>
        <w:tabs>
          <w:tab w:val="left" w:pos="360"/>
          <w:tab w:val="left" w:pos="810"/>
        </w:tabs>
        <w:rPr>
          <w:sz w:val="24"/>
          <w:u w:val="single"/>
          <w:vertAlign w:val="subscript"/>
        </w:rPr>
      </w:pPr>
    </w:p>
    <w:p w14:paraId="254F3510" w14:textId="77777777" w:rsidR="00270133" w:rsidRDefault="004C0C96">
      <w:pPr>
        <w:tabs>
          <w:tab w:val="left" w:pos="360"/>
          <w:tab w:val="left" w:pos="810"/>
        </w:tabs>
        <w:rPr>
          <w:sz w:val="24"/>
          <w:u w:val="single"/>
          <w:vertAlign w:val="subscript"/>
        </w:rPr>
      </w:pP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2787F5F4" wp14:editId="25F354DA">
                <wp:simplePos x="0" y="0"/>
                <wp:positionH relativeFrom="column">
                  <wp:posOffset>4852035</wp:posOffset>
                </wp:positionH>
                <wp:positionV relativeFrom="paragraph">
                  <wp:posOffset>86360</wp:posOffset>
                </wp:positionV>
                <wp:extent cx="311150" cy="261620"/>
                <wp:effectExtent l="0" t="0" r="0" b="0"/>
                <wp:wrapSquare wrapText="bothSides"/>
                <wp:docPr id="5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6CA09C" w14:textId="77777777" w:rsidR="004C0C96" w:rsidRDefault="004C0C96" w:rsidP="004C0C9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787F5F4" id="_x0000_s1140" type="#_x0000_t202" style="position:absolute;margin-left:382.05pt;margin-top:6.8pt;width:24.5pt;height:20.6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" filled="f" stroked="f">
                <v:textbox>
                  <w:txbxContent>
                    <w:p w14:paraId="3C6CA09C" w14:textId="77777777" w:rsidR="004C0C96" w:rsidRDefault="004C0C96" w:rsidP="004C0C9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716096" behindDoc="0" locked="0" layoutInCell="1" allowOverlap="1" wp14:anchorId="3640CFC5" wp14:editId="6F6F90AE">
                <wp:simplePos x="0" y="0"/>
                <wp:positionH relativeFrom="column">
                  <wp:posOffset>4394835</wp:posOffset>
                </wp:positionH>
                <wp:positionV relativeFrom="paragraph">
                  <wp:posOffset>86360</wp:posOffset>
                </wp:positionV>
                <wp:extent cx="311150" cy="261620"/>
                <wp:effectExtent l="0" t="0" r="0" b="0"/>
                <wp:wrapSquare wrapText="bothSides"/>
                <wp:docPr id="5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5CB8AA" w14:textId="77777777" w:rsidR="004C0C96" w:rsidRDefault="004C0C96" w:rsidP="004C0C9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640CFC5" id="_x0000_s1141" type="#_x0000_t202" style="position:absolute;margin-left:346.05pt;margin-top:6.8pt;width:24.5pt;height:20.6pt;z-index:251716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" filled="f" stroked="f">
                <v:textbox>
                  <w:txbxContent>
                    <w:p w14:paraId="7D5CB8AA" w14:textId="77777777" w:rsidR="004C0C96" w:rsidRDefault="004C0C96" w:rsidP="004C0C9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707904" behindDoc="0" locked="0" layoutInCell="1" allowOverlap="1" wp14:anchorId="260E546E" wp14:editId="0EC9C520">
                <wp:simplePos x="0" y="0"/>
                <wp:positionH relativeFrom="column">
                  <wp:posOffset>4051935</wp:posOffset>
                </wp:positionH>
                <wp:positionV relativeFrom="paragraph">
                  <wp:posOffset>86360</wp:posOffset>
                </wp:positionV>
                <wp:extent cx="311150" cy="261620"/>
                <wp:effectExtent l="0" t="0" r="0" b="0"/>
                <wp:wrapSquare wrapText="bothSides"/>
                <wp:docPr id="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19DB4" w14:textId="77777777" w:rsidR="004C0C96" w:rsidRDefault="004C0C96" w:rsidP="004C0C9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60E546E" id="_x0000_s1142" type="#_x0000_t202" style="position:absolute;margin-left:319.05pt;margin-top:6.8pt;width:24.5pt;height:20.6pt;z-index:251707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" filled="f" stroked="f">
                <v:textbox>
                  <w:txbxContent>
                    <w:p w14:paraId="78C19DB4" w14:textId="77777777" w:rsidR="004C0C96" w:rsidRDefault="004C0C96" w:rsidP="004C0C9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98688" behindDoc="0" locked="0" layoutInCell="1" allowOverlap="1" wp14:anchorId="6D9C02D6" wp14:editId="1525BE03">
                <wp:simplePos x="0" y="0"/>
                <wp:positionH relativeFrom="column">
                  <wp:posOffset>3604895</wp:posOffset>
                </wp:positionH>
                <wp:positionV relativeFrom="paragraph">
                  <wp:posOffset>81280</wp:posOffset>
                </wp:positionV>
                <wp:extent cx="311150" cy="261620"/>
                <wp:effectExtent l="0" t="0" r="0" b="0"/>
                <wp:wrapSquare wrapText="bothSides"/>
                <wp:docPr id="4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0AEBE7" w14:textId="77777777" w:rsidR="007B6E46" w:rsidRDefault="007B6E46" w:rsidP="007B6E4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D9C02D6" id="_x0000_s1143" type="#_x0000_t202" style="position:absolute;margin-left:283.85pt;margin-top:6.4pt;width:24.5pt;height:20.6pt;z-index:251698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" filled="f" stroked="f">
                <v:textbox>
                  <w:txbxContent>
                    <w:p w14:paraId="200AEBE7" w14:textId="77777777" w:rsidR="007B6E46" w:rsidRDefault="007B6E46" w:rsidP="007B6E4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63F72CB7" wp14:editId="1C7B4817">
                <wp:simplePos x="0" y="0"/>
                <wp:positionH relativeFrom="column">
                  <wp:posOffset>2056130</wp:posOffset>
                </wp:positionH>
                <wp:positionV relativeFrom="paragraph">
                  <wp:posOffset>114935</wp:posOffset>
                </wp:positionV>
                <wp:extent cx="311150" cy="261620"/>
                <wp:effectExtent l="0" t="0" r="0" b="0"/>
                <wp:wrapSquare wrapText="bothSides"/>
                <wp:docPr id="4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0E363" w14:textId="77777777" w:rsidR="00722D70" w:rsidRDefault="004C0C96" w:rsidP="00722D7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3F72CB7" id="_x0000_s1144" type="#_x0000_t202" style="position:absolute;margin-left:161.9pt;margin-top:9.05pt;width:24.5pt;height:20.6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" stroked="f">
                <v:textbox>
                  <w:txbxContent>
                    <w:p w14:paraId="1140E363" w14:textId="77777777" w:rsidR="00722D70" w:rsidRDefault="004C0C96" w:rsidP="00722D7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0896B81" wp14:editId="72EE02D6">
                <wp:simplePos x="0" y="0"/>
                <wp:positionH relativeFrom="column">
                  <wp:posOffset>1681480</wp:posOffset>
                </wp:positionH>
                <wp:positionV relativeFrom="paragraph">
                  <wp:posOffset>149225</wp:posOffset>
                </wp:positionV>
                <wp:extent cx="311150" cy="261620"/>
                <wp:effectExtent l="0" t="0" r="0" b="0"/>
                <wp:wrapSquare wrapText="bothSides"/>
                <wp:docPr id="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7947" w14:textId="77777777" w:rsidR="00722D70" w:rsidRDefault="004C0C96" w:rsidP="00722D7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0896B81" id="_x0000_s1145" type="#_x0000_t202" style="position:absolute;margin-left:132.4pt;margin-top:11.75pt;width:24.5pt;height:20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" stroked="f">
                <v:textbox>
                  <w:txbxContent>
                    <w:p w14:paraId="5E6A7947" w14:textId="77777777" w:rsidR="00722D70" w:rsidRDefault="004C0C96" w:rsidP="00722D70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FEFB6D1" wp14:editId="1A453922">
                <wp:simplePos x="0" y="0"/>
                <wp:positionH relativeFrom="column">
                  <wp:posOffset>1274445</wp:posOffset>
                </wp:positionH>
                <wp:positionV relativeFrom="paragraph">
                  <wp:posOffset>134620</wp:posOffset>
                </wp:positionV>
                <wp:extent cx="311150" cy="261620"/>
                <wp:effectExtent l="0" t="0" r="0" b="0"/>
                <wp:wrapSquare wrapText="bothSides"/>
                <wp:docPr id="4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41F1D" w14:textId="77777777" w:rsidR="00812156" w:rsidRDefault="004C0C96" w:rsidP="0081215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FEFB6D1" id="_x0000_s1146" type="#_x0000_t202" style="position:absolute;margin-left:100.35pt;margin-top:10.6pt;width:24.5pt;height:20.6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" stroked="f">
                <v:textbox>
                  <w:txbxContent>
                    <w:p w14:paraId="74741F1D" w14:textId="77777777" w:rsidR="00812156" w:rsidRDefault="004C0C96" w:rsidP="0081215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6CAD9295" wp14:editId="59DD5809">
                <wp:simplePos x="0" y="0"/>
                <wp:positionH relativeFrom="column">
                  <wp:posOffset>929005</wp:posOffset>
                </wp:positionH>
                <wp:positionV relativeFrom="paragraph">
                  <wp:posOffset>134620</wp:posOffset>
                </wp:positionV>
                <wp:extent cx="311150" cy="261620"/>
                <wp:effectExtent l="0" t="0" r="0" b="0"/>
                <wp:wrapSquare wrapText="bothSides"/>
                <wp:docPr id="4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48596E" w14:textId="77777777" w:rsidR="00812156" w:rsidRDefault="004C0C96" w:rsidP="0081215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AD9295" id="_x0000_s1147" type="#_x0000_t202" style="position:absolute;margin-left:73.15pt;margin-top:10.6pt;width:24.5pt;height:20.6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" stroked="f">
                <v:textbox>
                  <w:txbxContent>
                    <w:p w14:paraId="4B48596E" w14:textId="77777777" w:rsidR="00812156" w:rsidRDefault="004C0C96" w:rsidP="0081215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B37988" w14:textId="77777777" w:rsidR="00270133" w:rsidRDefault="004C0C96">
      <w:pPr>
        <w:tabs>
          <w:tab w:val="left" w:pos="360"/>
          <w:tab w:val="left" w:pos="810"/>
        </w:tabs>
        <w:rPr>
          <w:sz w:val="24"/>
          <w:u w:val="single"/>
          <w:vertAlign w:val="subscript"/>
        </w:rPr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9712" behindDoc="0" locked="0" layoutInCell="1" allowOverlap="1" wp14:anchorId="1E7D941F" wp14:editId="52A82A4C">
                <wp:simplePos x="0" y="0"/>
                <wp:positionH relativeFrom="column">
                  <wp:posOffset>3593465</wp:posOffset>
                </wp:positionH>
                <wp:positionV relativeFrom="paragraph">
                  <wp:posOffset>229235</wp:posOffset>
                </wp:positionV>
                <wp:extent cx="311150" cy="261620"/>
                <wp:effectExtent l="0" t="0" r="0" b="0"/>
                <wp:wrapSquare wrapText="bothSides"/>
                <wp:docPr id="4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73C92" w14:textId="77777777" w:rsidR="007B6E46" w:rsidRDefault="004C0C96" w:rsidP="007B6E4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E7D941F" id="_x0000_s1148" type="#_x0000_t202" style="position:absolute;margin-left:282.95pt;margin-top:18.05pt;width:24.5pt;height:20.6pt;z-index:251699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" filled="f" stroked="f">
                <v:textbox>
                  <w:txbxContent>
                    <w:p w14:paraId="3A873C92" w14:textId="77777777" w:rsidR="007B6E46" w:rsidRDefault="004C0C96" w:rsidP="007B6E4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186B98ED" wp14:editId="72D6847A">
                <wp:simplePos x="0" y="0"/>
                <wp:positionH relativeFrom="column">
                  <wp:posOffset>1294130</wp:posOffset>
                </wp:positionH>
                <wp:positionV relativeFrom="paragraph">
                  <wp:posOffset>288290</wp:posOffset>
                </wp:positionV>
                <wp:extent cx="311150" cy="261620"/>
                <wp:effectExtent l="0" t="0" r="0" b="0"/>
                <wp:wrapSquare wrapText="bothSides"/>
                <wp:docPr id="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C2EFDB" w14:textId="77777777" w:rsidR="00722D70" w:rsidRDefault="004C0C96" w:rsidP="00722D7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86B98ED" id="_x0000_s1149" type="#_x0000_t202" style="position:absolute;margin-left:101.9pt;margin-top:22.7pt;width:24.5pt;height:20.6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" stroked="f">
                <v:textbox>
                  <w:txbxContent>
                    <w:p w14:paraId="2BC2EFDB" w14:textId="77777777" w:rsidR="00722D70" w:rsidRDefault="004C0C96" w:rsidP="00722D70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24A44A1" w14:textId="77777777" w:rsidR="00270133" w:rsidRDefault="004C0C96">
      <w:pPr>
        <w:tabs>
          <w:tab w:val="left" w:pos="360"/>
          <w:tab w:val="left" w:pos="810"/>
        </w:tabs>
        <w:rPr>
          <w:sz w:val="24"/>
          <w:u w:val="single"/>
          <w:vertAlign w:val="subscript"/>
        </w:rPr>
      </w:pP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709952" behindDoc="0" locked="0" layoutInCell="1" allowOverlap="1" wp14:anchorId="0DDF89EB" wp14:editId="53BAAC8D">
                <wp:simplePos x="0" y="0"/>
                <wp:positionH relativeFrom="column">
                  <wp:posOffset>4051935</wp:posOffset>
                </wp:positionH>
                <wp:positionV relativeFrom="paragraph">
                  <wp:posOffset>78740</wp:posOffset>
                </wp:positionV>
                <wp:extent cx="311150" cy="261620"/>
                <wp:effectExtent l="0" t="0" r="0" b="0"/>
                <wp:wrapSquare wrapText="bothSides"/>
                <wp:docPr id="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F9B97C" w14:textId="77777777" w:rsidR="004C0C96" w:rsidRDefault="004C0C96" w:rsidP="004C0C9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DDF89EB" id="_x0000_s1150" type="#_x0000_t202" style="position:absolute;margin-left:319.05pt;margin-top:6.2pt;width:24.5pt;height:20.6pt;z-index:251709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" filled="f" stroked="f">
                <v:textbox>
                  <w:txbxContent>
                    <w:p w14:paraId="4AF9B97C" w14:textId="77777777" w:rsidR="004C0C96" w:rsidRDefault="004C0C96" w:rsidP="004C0C9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3B7A6F32" wp14:editId="6308A010">
                <wp:simplePos x="0" y="0"/>
                <wp:positionH relativeFrom="column">
                  <wp:posOffset>2056130</wp:posOffset>
                </wp:positionH>
                <wp:positionV relativeFrom="paragraph">
                  <wp:posOffset>133985</wp:posOffset>
                </wp:positionV>
                <wp:extent cx="311150" cy="261620"/>
                <wp:effectExtent l="0" t="0" r="0" b="0"/>
                <wp:wrapSquare wrapText="bothSides"/>
                <wp:docPr id="4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854F8B" w14:textId="77777777" w:rsidR="00722D70" w:rsidRDefault="004C0C96" w:rsidP="00722D7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7A6F32" id="_x0000_s1151" type="#_x0000_t202" style="position:absolute;margin-left:161.9pt;margin-top:10.55pt;width:24.5pt;height:20.6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" stroked="f">
                <v:textbox>
                  <w:txbxContent>
                    <w:p w14:paraId="55854F8B" w14:textId="77777777" w:rsidR="00722D70" w:rsidRDefault="004C0C96" w:rsidP="00722D70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5CF169EA" wp14:editId="347929A0">
                <wp:simplePos x="0" y="0"/>
                <wp:positionH relativeFrom="column">
                  <wp:posOffset>1671955</wp:posOffset>
                </wp:positionH>
                <wp:positionV relativeFrom="paragraph">
                  <wp:posOffset>127000</wp:posOffset>
                </wp:positionV>
                <wp:extent cx="311150" cy="261620"/>
                <wp:effectExtent l="0" t="0" r="0" b="0"/>
                <wp:wrapSquare wrapText="bothSides"/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6FFA30" w14:textId="77777777" w:rsidR="00722D70" w:rsidRDefault="004C0C96" w:rsidP="00722D7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CF169EA" id="_x0000_s1152" type="#_x0000_t202" style="position:absolute;margin-left:131.65pt;margin-top:10pt;width:24.5pt;height:20.6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" stroked="f">
                <v:textbox>
                  <w:txbxContent>
                    <w:p w14:paraId="776FFA30" w14:textId="77777777" w:rsidR="00722D70" w:rsidRDefault="004C0C96" w:rsidP="00722D7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73E9D05" wp14:editId="281A7DA5">
                <wp:simplePos x="0" y="0"/>
                <wp:positionH relativeFrom="column">
                  <wp:posOffset>884555</wp:posOffset>
                </wp:positionH>
                <wp:positionV relativeFrom="paragraph">
                  <wp:posOffset>95885</wp:posOffset>
                </wp:positionV>
                <wp:extent cx="311150" cy="261620"/>
                <wp:effectExtent l="0" t="0" r="0" b="0"/>
                <wp:wrapSquare wrapText="bothSides"/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B051E" w14:textId="77777777" w:rsidR="00722D70" w:rsidRDefault="004C0C96" w:rsidP="00722D7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73E9D05" id="_x0000_s1153" type="#_x0000_t202" style="position:absolute;margin-left:69.65pt;margin-top:7.55pt;width:24.5pt;height:20.6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" stroked="f">
                <v:textbox>
                  <w:txbxContent>
                    <w:p w14:paraId="687B051E" w14:textId="77777777" w:rsidR="00722D70" w:rsidRDefault="004C0C96" w:rsidP="00722D70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6378F61" w14:textId="77777777" w:rsidR="00270133" w:rsidRDefault="004C0C96">
      <w:pPr>
        <w:tabs>
          <w:tab w:val="left" w:pos="360"/>
          <w:tab w:val="left" w:pos="810"/>
        </w:tabs>
        <w:rPr>
          <w:sz w:val="24"/>
          <w:u w:val="single"/>
          <w:vertAlign w:val="subscript"/>
        </w:rPr>
      </w:pP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2AA527FE" wp14:editId="1CFC15DD">
                <wp:simplePos x="0" y="0"/>
                <wp:positionH relativeFrom="column">
                  <wp:posOffset>4394835</wp:posOffset>
                </wp:positionH>
                <wp:positionV relativeFrom="paragraph">
                  <wp:posOffset>17145</wp:posOffset>
                </wp:positionV>
                <wp:extent cx="311150" cy="261620"/>
                <wp:effectExtent l="0" t="0" r="0" b="0"/>
                <wp:wrapSquare wrapText="bothSides"/>
                <wp:docPr id="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EC9FD" w14:textId="77777777" w:rsidR="004C0C96" w:rsidRDefault="004C0C96" w:rsidP="004C0C9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AA527FE" id="_x0000_s1154" type="#_x0000_t202" style="position:absolute;margin-left:346.05pt;margin-top:1.35pt;width:24.5pt;height:20.6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" filled="f" stroked="f">
                <v:textbox>
                  <w:txbxContent>
                    <w:p w14:paraId="581EC9FD" w14:textId="77777777" w:rsidR="004C0C96" w:rsidRDefault="004C0C96" w:rsidP="004C0C9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56539E64" wp14:editId="60F056C4">
                <wp:simplePos x="0" y="0"/>
                <wp:positionH relativeFrom="column">
                  <wp:posOffset>4737735</wp:posOffset>
                </wp:positionH>
                <wp:positionV relativeFrom="paragraph">
                  <wp:posOffset>17780</wp:posOffset>
                </wp:positionV>
                <wp:extent cx="311150" cy="261620"/>
                <wp:effectExtent l="0" t="0" r="0" b="0"/>
                <wp:wrapSquare wrapText="bothSides"/>
                <wp:docPr id="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37B4EF" w14:textId="77777777" w:rsidR="004C0C96" w:rsidRDefault="004C0C96" w:rsidP="004C0C9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539E64" id="_x0000_s1155" type="#_x0000_t202" style="position:absolute;margin-left:373.05pt;margin-top:1.4pt;width:24.5pt;height:20.6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" filled="f" stroked="f">
                <v:textbox>
                  <w:txbxContent>
                    <w:p w14:paraId="6337B4EF" w14:textId="77777777" w:rsidR="004C0C96" w:rsidRDefault="004C0C96" w:rsidP="004C0C9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84739A" w14:textId="77777777" w:rsidR="00270133" w:rsidRDefault="00270133">
      <w:pPr>
        <w:tabs>
          <w:tab w:val="left" w:pos="360"/>
          <w:tab w:val="left" w:pos="810"/>
        </w:tabs>
        <w:rPr>
          <w:sz w:val="24"/>
          <w:u w:val="single"/>
        </w:rPr>
      </w:pPr>
    </w:p>
    <w:p w14:paraId="1053B2FD" w14:textId="77777777" w:rsidR="00270133" w:rsidRDefault="00270133">
      <w:pPr>
        <w:tabs>
          <w:tab w:val="left" w:pos="360"/>
          <w:tab w:val="left" w:pos="720"/>
        </w:tabs>
      </w:pPr>
      <w:r>
        <w:t xml:space="preserve">      </w:t>
      </w:r>
      <w:r>
        <w:tab/>
      </w:r>
      <w:r>
        <w:tab/>
      </w:r>
      <w:r>
        <w:tab/>
      </w:r>
      <w:r>
        <w:tab/>
        <w:t>K-map for F</w:t>
      </w:r>
      <w:r>
        <w:rPr>
          <w:vertAlign w:val="subscript"/>
        </w:rPr>
        <w:t>4</w:t>
      </w:r>
      <w:r>
        <w:tab/>
      </w:r>
      <w:r>
        <w:tab/>
      </w:r>
      <w:r>
        <w:tab/>
      </w:r>
      <w:r>
        <w:tab/>
        <w:t xml:space="preserve">         K-map for F</w:t>
      </w:r>
      <w:r>
        <w:rPr>
          <w:vertAlign w:val="subscript"/>
        </w:rPr>
        <w:t>5</w:t>
      </w:r>
    </w:p>
    <w:p w14:paraId="760657CB" w14:textId="77777777" w:rsidR="00270133" w:rsidRDefault="00270133">
      <w:pPr>
        <w:tabs>
          <w:tab w:val="left" w:pos="360"/>
          <w:tab w:val="left" w:pos="720"/>
        </w:tabs>
      </w:pPr>
    </w:p>
    <w:p w14:paraId="6C62F650" w14:textId="77777777" w:rsidR="00270133" w:rsidRDefault="00270133">
      <w:pPr>
        <w:tabs>
          <w:tab w:val="left" w:pos="360"/>
          <w:tab w:val="left" w:pos="720"/>
        </w:tabs>
        <w:rPr>
          <w:sz w:val="24"/>
        </w:rPr>
      </w:pPr>
    </w:p>
    <w:p w14:paraId="2B9046BC" w14:textId="77777777" w:rsidR="00270133" w:rsidRDefault="00270133">
      <w:pPr>
        <w:tabs>
          <w:tab w:val="left" w:pos="360"/>
          <w:tab w:val="left" w:pos="720"/>
        </w:tabs>
      </w:pPr>
      <w:r>
        <w:rPr>
          <w:sz w:val="24"/>
        </w:rPr>
        <w:t>(i)</w:t>
      </w:r>
      <w:r>
        <w:rPr>
          <w:sz w:val="24"/>
        </w:rPr>
        <w:tab/>
        <w:t>Partition the K-maps with w and x as control signals.</w:t>
      </w:r>
    </w:p>
    <w:p w14:paraId="58F674E2" w14:textId="77777777" w:rsidR="00270133" w:rsidRDefault="004C0C96">
      <w:pPr>
        <w:tabs>
          <w:tab w:val="left" w:pos="360"/>
          <w:tab w:val="left" w:pos="720"/>
        </w:tabs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27008" behindDoc="0" locked="0" layoutInCell="0" allowOverlap="1" wp14:anchorId="0C732DA9" wp14:editId="39AB6185">
                <wp:simplePos x="0" y="0"/>
                <wp:positionH relativeFrom="column">
                  <wp:posOffset>508635</wp:posOffset>
                </wp:positionH>
                <wp:positionV relativeFrom="paragraph">
                  <wp:posOffset>105410</wp:posOffset>
                </wp:positionV>
                <wp:extent cx="4785360" cy="1938655"/>
                <wp:effectExtent l="0" t="0" r="0" b="0"/>
                <wp:wrapNone/>
                <wp:docPr id="364" name="Group 1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5360" cy="1938655"/>
                          <a:chOff x="2601" y="6304"/>
                          <a:chExt cx="7536" cy="3053"/>
                        </a:xfrm>
                      </wpg:grpSpPr>
                      <wpg:grpSp>
                        <wpg:cNvPr id="365" name="Group 1906"/>
                        <wpg:cNvGrpSpPr>
                          <a:grpSpLocks/>
                        </wpg:cNvGrpSpPr>
                        <wpg:grpSpPr bwMode="auto">
                          <a:xfrm>
                            <a:off x="6861" y="6304"/>
                            <a:ext cx="3276" cy="3053"/>
                            <a:chOff x="6861" y="6304"/>
                            <a:chExt cx="3276" cy="3053"/>
                          </a:xfrm>
                        </wpg:grpSpPr>
                        <wpg:grpSp>
                          <wpg:cNvPr id="366" name="Group 1905"/>
                          <wpg:cNvGrpSpPr>
                            <a:grpSpLocks/>
                          </wpg:cNvGrpSpPr>
                          <wpg:grpSpPr bwMode="auto">
                            <a:xfrm>
                              <a:off x="6861" y="6304"/>
                              <a:ext cx="3276" cy="3053"/>
                              <a:chOff x="6861" y="6304"/>
                              <a:chExt cx="3276" cy="3053"/>
                            </a:xfrm>
                          </wpg:grpSpPr>
                          <wpg:grpSp>
                            <wpg:cNvPr id="367" name="Group 1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861" y="6304"/>
                                <a:ext cx="3276" cy="2706"/>
                                <a:chOff x="6681" y="6304"/>
                                <a:chExt cx="3276" cy="2706"/>
                              </a:xfrm>
                            </wpg:grpSpPr>
                            <wps:wsp>
                              <wps:cNvPr id="368" name="Text Box 70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9" y="6961"/>
                                  <a:ext cx="52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C8889E9" w14:textId="77777777" w:rsidR="0092195B" w:rsidRDefault="0092195B">
                                    <w: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" name="Text Box 70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9" y="7496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80D590" w14:textId="77777777" w:rsidR="0092195B" w:rsidRDefault="0092195B">
                                    <w:r>
                                      <w:t>01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0" name="Text Box 70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9" y="8598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130E764" w14:textId="77777777" w:rsidR="0092195B" w:rsidRDefault="0092195B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1" name="Text Box 7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9" y="8041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B42E527" w14:textId="77777777" w:rsidR="0092195B" w:rsidRDefault="0092195B"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2" name="Text Box 70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73" y="6493"/>
                                  <a:ext cx="52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0CE67F4" w14:textId="77777777" w:rsidR="0092195B" w:rsidRDefault="0092195B">
                                    <w: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3" name="Text Box 70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05" y="6493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36FA4A" w14:textId="77777777" w:rsidR="0092195B" w:rsidRDefault="0092195B">
                                    <w:r>
                                      <w:t>01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4" name="Text Box 7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09" y="6493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C67B72C" w14:textId="77777777" w:rsidR="0092195B" w:rsidRDefault="0092195B"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5" name="Text Box 70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57" y="6493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41C6B5" w14:textId="77777777" w:rsidR="0092195B" w:rsidRDefault="0092195B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6" name="Text Box 70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81" y="6527"/>
                                  <a:ext cx="612" cy="4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DE78A1A" w14:textId="77777777" w:rsidR="0092195B" w:rsidRDefault="0092195B">
                                    <w:r>
                                      <w:t>yz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7" name="Text Box 7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01" y="6304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94977D6" w14:textId="77777777" w:rsidR="0092195B" w:rsidRDefault="0092195B">
                                    <w:r>
                                      <w:t>wx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78" name="Group 7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66" y="6782"/>
                                  <a:ext cx="2435" cy="2228"/>
                                  <a:chOff x="4381" y="2027"/>
                                  <a:chExt cx="2435" cy="2401"/>
                                </a:xfrm>
                              </wpg:grpSpPr>
                              <wps:wsp>
                                <wps:cNvPr id="379" name="Rectangle 7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1" y="2040"/>
                                    <a:ext cx="2435" cy="23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80008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80" name="Group 71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391" y="2651"/>
                                    <a:ext cx="2424" cy="1200"/>
                                    <a:chOff x="4391" y="2651"/>
                                    <a:chExt cx="2424" cy="1200"/>
                                  </a:xfrm>
                                </wpg:grpSpPr>
                                <wps:wsp>
                                  <wps:cNvPr id="381" name="Line 71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 flipH="1" flipV="1">
                                      <a:off x="5603" y="2639"/>
                                      <a:ext cx="0" cy="242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2" name="Line 71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591" y="205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3" name="Line 71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591" y="1451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384" name="Group 71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03" y="2027"/>
                                    <a:ext cx="1236" cy="2400"/>
                                    <a:chOff x="5003" y="2027"/>
                                    <a:chExt cx="1236" cy="2400"/>
                                  </a:xfrm>
                                </wpg:grpSpPr>
                                <wps:wsp>
                                  <wps:cNvPr id="385" name="Line 71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6239" y="202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6" name="Line 71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5621" y="202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87" name="Line 72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5003" y="202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388" name="Line 72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33" y="6404"/>
                                  <a:ext cx="444" cy="4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89" name="Line 72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169" y="6591"/>
                                <a:ext cx="0" cy="27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0" name="Line 72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784" y="6591"/>
                                <a:ext cx="0" cy="27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91" name="Line 72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411" y="6615"/>
                                <a:ext cx="0" cy="27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92" name="Rectangle 725"/>
                          <wps:cNvSpPr>
                            <a:spLocks noChangeArrowheads="1"/>
                          </wps:cNvSpPr>
                          <wps:spPr bwMode="auto">
                            <a:xfrm>
                              <a:off x="7723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197137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93" name="Rectangle 726"/>
                          <wps:cNvSpPr>
                            <a:spLocks noChangeArrowheads="1"/>
                          </wps:cNvSpPr>
                          <wps:spPr bwMode="auto">
                            <a:xfrm>
                              <a:off x="8367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BAA892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94" name="Rectangle 727"/>
                          <wps:cNvSpPr>
                            <a:spLocks noChangeArrowheads="1"/>
                          </wps:cNvSpPr>
                          <wps:spPr bwMode="auto">
                            <a:xfrm>
                              <a:off x="9040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B135313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95" name="Rectangle 7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654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AD94D5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grpSp>
                      <wpg:grpSp>
                        <wpg:cNvPr id="396" name="Group 1908"/>
                        <wpg:cNvGrpSpPr>
                          <a:grpSpLocks/>
                        </wpg:cNvGrpSpPr>
                        <wpg:grpSpPr bwMode="auto">
                          <a:xfrm>
                            <a:off x="2601" y="6304"/>
                            <a:ext cx="3276" cy="3043"/>
                            <a:chOff x="2601" y="6304"/>
                            <a:chExt cx="3276" cy="3043"/>
                          </a:xfrm>
                        </wpg:grpSpPr>
                        <wps:wsp>
                          <wps:cNvPr id="397" name="Rectangle 6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463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F5FD16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98" name="Rectangle 6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107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C5A674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399" name="Rectangle 621"/>
                          <wps:cNvSpPr>
                            <a:spLocks noChangeArrowheads="1"/>
                          </wps:cNvSpPr>
                          <wps:spPr bwMode="auto">
                            <a:xfrm>
                              <a:off x="4780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82EF59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400" name="Rectangle 62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4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87E83A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g:grpSp>
                          <wpg:cNvPr id="401" name="Group 1907"/>
                          <wpg:cNvGrpSpPr>
                            <a:grpSpLocks/>
                          </wpg:cNvGrpSpPr>
                          <wpg:grpSpPr bwMode="auto">
                            <a:xfrm>
                              <a:off x="2601" y="6304"/>
                              <a:ext cx="3276" cy="3029"/>
                              <a:chOff x="2601" y="6304"/>
                              <a:chExt cx="3276" cy="3029"/>
                            </a:xfrm>
                          </wpg:grpSpPr>
                          <wpg:grpSp>
                            <wpg:cNvPr id="402" name="Group 1241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1" y="6304"/>
                                <a:ext cx="3276" cy="2706"/>
                                <a:chOff x="2421" y="6304"/>
                                <a:chExt cx="3276" cy="2706"/>
                              </a:xfrm>
                            </wpg:grpSpPr>
                            <wps:wsp>
                              <wps:cNvPr id="403" name="Text Box 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9" y="6961"/>
                                  <a:ext cx="52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6CCD7D" w14:textId="77777777" w:rsidR="0092195B" w:rsidRDefault="0092195B">
                                    <w: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4" name="Text Box 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9" y="7496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8E6A543" w14:textId="77777777" w:rsidR="0092195B" w:rsidRDefault="0092195B">
                                    <w:r>
                                      <w:t>01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5" name="Text Box 6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9" y="8598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3DB08C9" w14:textId="77777777" w:rsidR="0092195B" w:rsidRDefault="0092195B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6" name="Text Box 7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9" y="8041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E9DA80A" w14:textId="77777777" w:rsidR="0092195B" w:rsidRDefault="0092195B"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7" name="Text Box 7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41" y="6484"/>
                                  <a:ext cx="528" cy="3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B614255" w14:textId="77777777" w:rsidR="0092195B" w:rsidRDefault="0092195B">
                                    <w: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8" name="Text Box 7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5" y="6493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81CD38E" w14:textId="77777777" w:rsidR="0092195B" w:rsidRDefault="0092195B">
                                    <w:r>
                                      <w:t>01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9" name="Text Box 7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9" y="6493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845E45" w14:textId="77777777" w:rsidR="0092195B" w:rsidRDefault="0092195B"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0" name="Text Box 7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97" y="6493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AA4F636" w14:textId="77777777" w:rsidR="0092195B" w:rsidRDefault="0092195B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1" name="Text Box 7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21" y="6527"/>
                                  <a:ext cx="612" cy="4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8813CC5" w14:textId="77777777" w:rsidR="0092195B" w:rsidRDefault="0092195B">
                                    <w:r>
                                      <w:t>yz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2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81" y="6304"/>
                                  <a:ext cx="624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4BA1A602" w14:textId="77777777" w:rsidR="0092195B" w:rsidRDefault="0092195B">
                                    <w:r>
                                      <w:t>wx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413" name="Group 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06" y="6782"/>
                                  <a:ext cx="2435" cy="2228"/>
                                  <a:chOff x="4381" y="2027"/>
                                  <a:chExt cx="2435" cy="2401"/>
                                </a:xfrm>
                              </wpg:grpSpPr>
                              <wps:wsp>
                                <wps:cNvPr id="414" name="Rectangle 7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1" y="2040"/>
                                    <a:ext cx="2435" cy="23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80008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15" name="Group 7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391" y="2651"/>
                                    <a:ext cx="2424" cy="1200"/>
                                    <a:chOff x="4391" y="2651"/>
                                    <a:chExt cx="2424" cy="1200"/>
                                  </a:xfrm>
                                </wpg:grpSpPr>
                                <wps:wsp>
                                  <wps:cNvPr id="416" name="Line 8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 flipH="1" flipV="1">
                                      <a:off x="5603" y="2639"/>
                                      <a:ext cx="0" cy="242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7" name="Line 8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591" y="205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18" name="Line 8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591" y="1451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419" name="Group 8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03" y="2027"/>
                                    <a:ext cx="1236" cy="2400"/>
                                    <a:chOff x="5003" y="2027"/>
                                    <a:chExt cx="1236" cy="2400"/>
                                  </a:xfrm>
                                </wpg:grpSpPr>
                                <wps:wsp>
                                  <wps:cNvPr id="420" name="Line 8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6239" y="202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1" name="Line 8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5621" y="202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22" name="Line 8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5003" y="202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23" name="Line 8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3" y="6404"/>
                                  <a:ext cx="444" cy="4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424" name="Line 61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909" y="6591"/>
                                <a:ext cx="0" cy="27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5" name="Line 61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524" y="6591"/>
                                <a:ext cx="0" cy="27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6" name="Line 61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151" y="6591"/>
                                <a:ext cx="0" cy="27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C732DA9" id="Group 1909" o:spid="_x0000_s1156" style="position:absolute;margin-left:40.05pt;margin-top:8.3pt;width:376.8pt;height:152.65pt;z-index:251627008" coordorigin="2601,6304" coordsize="7536,305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" o:allowincell="f">
                <v:group id="Group 1906" o:spid="_x0000_s1157" style="position:absolute;left:6861;top:6304;width:3276;height:3053" coordorigin="6861,6304" coordsize="3276,30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uosoXGAAAA3AAA&#10;AA8AAAAAAAAAAAAAAAAAqQIAAGRycy9kb3ducmV2LnhtbFBLBQYAAAAABAAEAPoAAACcAwAAAAA=&#10;">
                  <v:group id="Group 1905" o:spid="_x0000_s1158" style="position:absolute;left:6861;top:6304;width:3276;height:3053" coordorigin="6861,6304" coordsize="3276,305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beizyxAAAANwAAAAP&#10;AAAAAAAAAAAAAAAAAKkCAABkcnMvZG93bnJldi54bWxQSwUGAAAAAAQABAD6AAAAmgMAAAAA&#10;">
                    <v:group id="Group 1233" o:spid="_x0000_s1159" style="position:absolute;left:6861;top:6304;width:3276;height:2706" coordorigin="6681,6304" coordsize="3276,27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0NolpxQAAANwAAAAPAAAAZHJzL2Rvd25yZXYueG1sRI9Bi8IwFITvwv6H8IS9&#10;adoVdalGEXGXPYigLoi3R/Nsi81LaWJb/70RBI/DzHzDzJedKUVDtSssK4iHEQji1OqCMwX/x5/B&#10;NwjnkTWWlknBnRwsFx+9OSbatryn5uAzESDsElSQe18lUro0J4NuaCvi4F1sbdAHWWdS19gGuCnl&#10;VxRNpMGCw0KOFa1zSq+Hm1Hw22K7GsWbZnu9rO/n43h32sak1Ge/W81AeOr8O/xq/2kFo8k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DaJacUAAADcAAAA&#10;DwAAAAAAAAAAAAAAAACpAgAAZHJzL2Rvd25yZXYueG1sUEsFBgAAAAAEAAQA+gAAAJsDAAAAAA==&#10;">
                      <v:shape id="Text Box 701" o:spid="_x0000_s1160" type="#_x0000_t202" style="position:absolute;left:6889;top:6961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OIvUwAAA&#10;ANwAAAAPAAAAZHJzL2Rvd25yZXYueG1sRE9Ni8IwEL0L/ocwC3sRm1pBpJoWEcW96nrxNjRjW7aZ&#10;tE20dX/95iDs8fG+t/loGvGk3tWWFSyiGARxYXXNpYLr93G+BuE8ssbGMil4kYM8m062mGo78Jme&#10;F1+KEMIuRQWV920qpSsqMugi2xIH7m57gz7AvpS6xyGEm0YmcbySBmsODRW2tK+o+Lk8jAI7HF7G&#10;Uhcns9uvOe133fmedEp9foy7DQhPo/8Xv91fWsFyFdaGM+EIyOw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OIvUwAAAANwAAAAPAAAAAAAAAAAAAAAAAJcCAABkcnMvZG93bnJl&#10;di54bWxQSwUGAAAAAAQABAD1AAAAhAMAAAAA&#10;" strokecolor="white">
                        <v:textbox>
                          <w:txbxContent>
                            <w:p w14:paraId="1C8889E9" w14:textId="77777777" w:rsidR="0092195B" w:rsidRDefault="0092195B">
                              <w:r>
                                <w:t>00</w:t>
                              </w:r>
                            </w:p>
                          </w:txbxContent>
                        </v:textbox>
                      </v:shape>
                      <v:shape id="Text Box 702" o:spid="_x0000_s1161" type="#_x0000_t202" style="position:absolute;left:6889;top:7496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dC5PwwAA&#10;ANwAAAAPAAAAZHJzL2Rvd25yZXYueG1sRI9Pi8IwFMTvC36H8AQvi6ZWEK1GEVlxr/65eHs0z7bY&#10;vLRN1lY//UYQPA4z8xtmue5MKe7UuMKygvEoAkGcWl1wpuB82g1nIJxH1lhaJgUPcrBe9b6WmGjb&#10;8oHuR5+JAGGXoILc+yqR0qU5GXQjWxEH72obgz7IJpO6wTbATSnjKJpKgwWHhRwr2uaU3o5/RoFt&#10;fx7GUh3F35en2W839eEa10oN+t1mAcJT5z/hd/tXK5hM5/A6E4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zdC5PwwAAANwAAAAPAAAAAAAAAAAAAAAAAJcCAABkcnMvZG93&#10;bnJldi54bWxQSwUGAAAAAAQABAD1AAAAhwMAAAAA&#10;" strokecolor="white">
                        <v:textbox>
                          <w:txbxContent>
                            <w:p w14:paraId="7780D590" w14:textId="77777777" w:rsidR="0092195B" w:rsidRDefault="0092195B">
                              <w:r>
                                <w:t>01</w:t>
                              </w:r>
                            </w:p>
                          </w:txbxContent>
                        </v:textbox>
                      </v:shape>
                      <v:shape id="Text Box 703" o:spid="_x0000_s1162" type="#_x0000_t202" style="position:absolute;left:6889;top:8598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xEPwQAA&#10;ANwAAAAPAAAAZHJzL2Rvd25yZXYueG1sRE/LisIwFN0L/kO4A25kTO2ASqepiCjj1sfG3aW5tmWa&#10;m7aJts7Xm8WAy8N5p+vB1OJBnassK5jPIhDEudUVFwou5/3nCoTzyBpry6TgSQ7W2XiUYqJtz0d6&#10;nHwhQgi7BBWU3jeJlC4vyaCb2YY4cDfbGfQBdoXUHfYh3NQyjqKFNFhxaCixoW1J+e/pbhTYfvc0&#10;ltoonl7/zM920x5vcavU5GPYfIPwNPi3+N990Aq+lmF+OBOOgMx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5cRD8EAAADcAAAADwAAAAAAAAAAAAAAAACXAgAAZHJzL2Rvd25y&#10;ZXYueG1sUEsFBgAAAAAEAAQA9QAAAIUDAAAAAA==&#10;" strokecolor="white">
                        <v:textbox>
                          <w:txbxContent>
                            <w:p w14:paraId="7130E764" w14:textId="77777777" w:rsidR="0092195B" w:rsidRDefault="0092195B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704" o:spid="_x0000_s1163" type="#_x0000_t202" style="position:absolute;left:6889;top:8041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27SUwwAA&#10;ANwAAAAPAAAAZHJzL2Rvd25yZXYueG1sRI9Pi8IwFMTvC/sdwhO8LJpawV2qUUQUvap72dujef2D&#10;zUvbZG310xtB8DjMzG+Yxao3lbhS60rLCibjCARxanXJuYLf8270A8J5ZI2VZVJwIwer5efHAhNt&#10;Oz7S9eRzESDsElRQeF8nUrq0IINubGvi4GW2NeiDbHOpW+wC3FQyjqKZNFhyWCiwpk1B6eX0bxTY&#10;bnszlpoo/vq7m/1m3RyzuFFqOOjXcxCeev8Ov9oHrWD6PYHnmXAE5PI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27SUwwAAANwAAAAPAAAAAAAAAAAAAAAAAJcCAABkcnMvZG93&#10;bnJldi54bWxQSwUGAAAAAAQABAD1AAAAhwMAAAAA&#10;" strokecolor="white">
                        <v:textbox>
                          <w:txbxContent>
                            <w:p w14:paraId="6B42E527" w14:textId="77777777" w:rsidR="0092195B" w:rsidRDefault="0092195B"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Text Box 705" o:spid="_x0000_s1164" type="#_x0000_t202" style="position:absolute;left:7473;top:6493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CSrjxAAA&#10;ANwAAAAPAAAAZHJzL2Rvd25yZXYueG1sRI9Li8JAEITvwv6HoRe8yDoxC7pERxHZxb36uHhrMp0H&#10;ZnqSzGiiv94RBI9FVX1FLVa9qcSVWldaVjAZRyCIU6tLzhUcD39fPyCcR9ZYWSYFN3KwWn4MFpho&#10;2/GOrnufiwBhl6CCwvs6kdKlBRl0Y1sTBy+zrUEfZJtL3WIX4KaScRRNpcGSw0KBNW0KSs/7i1Fg&#10;u9+bsdRE8eh0N9vNutllcaPU8LNfz0F46v07/Gr/awXfsxieZ8IRkM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Akq48QAAADcAAAADwAAAAAAAAAAAAAAAACXAgAAZHJzL2Rv&#10;d25yZXYueG1sUEsFBgAAAAAEAAQA9QAAAIgDAAAAAA==&#10;" strokecolor="white">
                        <v:textbox>
                          <w:txbxContent>
                            <w:p w14:paraId="30CE67F4" w14:textId="77777777" w:rsidR="0092195B" w:rsidRDefault="0092195B">
                              <w:r>
                                <w:t>00</w:t>
                              </w:r>
                            </w:p>
                          </w:txbxContent>
                        </v:textbox>
                      </v:shape>
                      <v:shape id="Text Box 706" o:spid="_x0000_s1165" type="#_x0000_t202" style="position:absolute;left:8005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RY94wwAA&#10;ANwAAAAPAAAAZHJzL2Rvd25yZXYueG1sRI9Pi8IwFMTvC36H8AQvi6ZWUKlGEVlxr/65eHs0z7bY&#10;vLRN1lY//UYQPA4z8xtmue5MKe7UuMKygvEoAkGcWl1wpuB82g3nIJxH1lhaJgUPcrBe9b6WmGjb&#10;8oHuR5+JAGGXoILc+yqR0qU5GXQjWxEH72obgz7IJpO6wTbATSnjKJpKgwWHhRwr2uaU3o5/RoFt&#10;fx7GUh3F35en2W839eEa10oN+t1mAcJT5z/hd/tXK5jMJvA6E4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RY94wwAAANwAAAAPAAAAAAAAAAAAAAAAAJcCAABkcnMvZG93&#10;bnJldi54bWxQSwUGAAAAAAQABAD1AAAAhwMAAAAA&#10;" strokecolor="white">
                        <v:textbox>
                          <w:txbxContent>
                            <w:p w14:paraId="5B36FA4A" w14:textId="77777777" w:rsidR="0092195B" w:rsidRDefault="0092195B">
                              <w:r>
                                <w:t>01</w:t>
                              </w:r>
                            </w:p>
                          </w:txbxContent>
                        </v:textbox>
                      </v:shape>
                      <v:shape id="Text Box 707" o:spid="_x0000_s1166" type="#_x0000_t202" style="position:absolute;left:9309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rBcMxAAA&#10;ANwAAAAPAAAAZHJzL2Rvd25yZXYueG1sRI9Pi8IwFMTvgt8hPMGLaGpdVKpRRFZ2r/65eHs0z7bY&#10;vLRN1tb99GZhweMwM79h1tvOlOJBjSssK5hOIhDEqdUFZwou58N4CcJ5ZI2lZVLwJAfbTb+3xkTb&#10;lo/0OPlMBAi7BBXk3leJlC7NyaCb2Io4eDfbGPRBNpnUDbYBbkoZR9FcGiw4LORY0T6n9H76MQps&#10;+/k0luooHl1/zdd+Vx9vca3UcNDtViA8df4d/m9/awWzxQf8nQlHQG5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KwXDMQAAADcAAAADwAAAAAAAAAAAAAAAACXAgAAZHJzL2Rv&#10;d25yZXYueG1sUEsFBgAAAAAEAAQA9QAAAIgDAAAAAA==&#10;" strokecolor="white">
                        <v:textbox>
                          <w:txbxContent>
                            <w:p w14:paraId="3C67B72C" w14:textId="77777777" w:rsidR="0092195B" w:rsidRDefault="0092195B"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Text Box 708" o:spid="_x0000_s1167" type="#_x0000_t202" style="position:absolute;left:8657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4LKXxAAA&#10;ANwAAAAPAAAAZHJzL2Rvd25yZXYueG1sRI9Pi8IwFMTvgt8hPMGLaGplVapRRFZ2r/65eHs0z7bY&#10;vLRN1tb99GZhweMwM79h1tvOlOJBjSssK5hOIhDEqdUFZwou58N4CcJ5ZI2lZVLwJAfbTb+3xkTb&#10;lo/0OPlMBAi7BBXk3leJlC7NyaCb2Io4eDfbGPRBNpnUDbYBbkoZR9FcGiw4LORY0T6n9H76MQps&#10;+/k0luooHl1/zdd+Vx9vca3UcNDtViA8df4d/m9/awWzxQf8nQlHQG5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+Cyl8QAAADcAAAADwAAAAAAAAAAAAAAAACXAgAAZHJzL2Rv&#10;d25yZXYueG1sUEsFBgAAAAAEAAQA9QAAAIgDAAAAAA==&#10;" strokecolor="white">
                        <v:textbox>
                          <w:txbxContent>
                            <w:p w14:paraId="5A41C6B5" w14:textId="77777777" w:rsidR="0092195B" w:rsidRDefault="0092195B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709" o:spid="_x0000_s1168" type="#_x0000_t202" style="position:absolute;left:6681;top:6527;width:612;height: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MizgwwAA&#10;ANwAAAAPAAAAZHJzL2Rvd25yZXYueG1sRI9Pi8IwFMTvC36H8AQvi6ZWUKlGEVlxr/65eHs0z7bY&#10;vLRN1lY//UYQPA4z8xtmue5MKe7UuMKygvEoAkGcWl1wpuB82g3nIJxH1lhaJgUPcrBe9b6WmGjb&#10;8oHuR5+JAGGXoILc+yqR0qU5GXQjWxEH72obgz7IJpO6wTbATSnjKJpKgwWHhRwr2uaU3o5/RoFt&#10;fx7GUh3F35en2W839eEa10oN+t1mAcJT5z/hd/tXK5jMpvA6E46AXP0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MizgwwAAANwAAAAPAAAAAAAAAAAAAAAAAJcCAABkcnMvZG93&#10;bnJldi54bWxQSwUGAAAAAAQABAD1AAAAhwMAAAAA&#10;" strokecolor="white">
                        <v:textbox>
                          <w:txbxContent>
                            <w:p w14:paraId="0DE78A1A" w14:textId="77777777" w:rsidR="0092195B" w:rsidRDefault="0092195B">
                              <w:proofErr w:type="spellStart"/>
                              <w:r>
                                <w:t>yz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710" o:spid="_x0000_s1169" type="#_x0000_t202" style="position:absolute;left:7101;top:6304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ddFAxQAA&#10;ANwAAAAPAAAAZHJzL2Rvd25yZXYueG1sRI/dasJAFITvC77DcgreiG5ai0rqKlIo6IW/9QEO2WM2&#10;Nns2ZNckvr0rFHo5zMw3zHzZ2VI0VPvCsYK3UQKCOHO64FzB+ed7OAPhA7LG0jEpuJOH5aL3MsdU&#10;u5aP1JxCLiKEfYoKTAhVKqXPDFn0I1cRR+/iaoshyjqXusY2wm0p35NkIi0WHBcMVvRlKPs93ayC&#10;48YcBvyx3ZZaNpPreXfbt7OBUv3XbvUJIlAX/sN/7bVWMJ5O4XkmHgG5e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N10UDFAAAA3AAAAA8AAAAAAAAAAAAAAAAAlwIAAGRycy9k&#10;b3ducmV2LnhtbFBLBQYAAAAABAAEAPUAAACJAwAAAAA=&#10;" filled="f" strokecolor="white">
                        <v:textbox>
                          <w:txbxContent>
                            <w:p w14:paraId="394977D6" w14:textId="77777777" w:rsidR="0092195B" w:rsidRDefault="0092195B">
                              <w:proofErr w:type="spellStart"/>
                              <w:r>
                                <w:t>wx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711" o:spid="_x0000_s1170" style="position:absolute;left:7366;top:6782;width:2435;height:2228" coordorigin="4381,2027" coordsize="2435,2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QHCLxsIAAADcAAAADwAA&#10;AAAAAAAAAAAAAACpAgAAZHJzL2Rvd25yZXYueG1sUEsFBgAAAAAEAAQA+gAAAJgDAAAAAA==&#10;">
                        <v:rect id="Rectangle 712" o:spid="_x0000_s1171" style="position:absolute;left:4381;top:2040;width:2435;height:2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F+lHxgAA&#10;ANwAAAAPAAAAZHJzL2Rvd25yZXYueG1sRI9fS8NAEMTfBb/DsYJv9qKl2sZeS7GIpUVK/7z0bcmt&#10;STC3F+7WNP32PUHwcZiZ3zDTee8a1VGItWcDj4MMFHHhbc2lgePh/WEMKgqyxcYzGbhQhPns9maK&#10;ufVn3lG3l1IlCMccDVQiba51LCpyGAe+JU7elw8OJclQahvwnOCu0U9Z9qwd1pwWKmzpraLie//j&#10;DIRyTQfXjmQri8/VsrucPvRmZMz9Xb94BSXUy3/4r72yBoYvE/g9k46Anl0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SF+lHxgAAANwAAAAPAAAAAAAAAAAAAAAAAJcCAABkcnMv&#10;ZG93bnJldi54bWxQSwUGAAAAAAQABAD1AAAAigMAAAAA&#10;" strokecolor="purple"/>
                        <v:group id="Group 713" o:spid="_x0000_s1172" style="position:absolute;left:4391;top:2651;width:2424;height:1200" coordorigin="4391,2651" coordsize="2424,1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i9P358IAAADcAAAADwAA&#10;AAAAAAAAAAAAAACpAgAAZHJzL2Rvd25yZXYueG1sUEsFBgAAAAAEAAQA+gAAAJgDAAAAAA==&#10;">
                          <v:line id="Line 714" o:spid="_x0000_s1173" style="position:absolute;rotation:90;flip:x y;visibility:visible;mso-wrap-style:square" from="5603,2639" to="5603,50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XtlvMMAAADcAAAADwAAAGRycy9kb3ducmV2LnhtbESPS4sCMRCE78L+h9AL3jRRWRlmjeKu&#10;CoonH5e9NZOeB046wyTq+O83guCxqKqvqNmis7W4UesrxxpGQwWCOHOm4kLD+bQZJCB8QDZYOyYN&#10;D/KwmH/0Zpgad+cD3Y6hEBHCPkUNZQhNKqXPSrLoh64hjl7uWoshyraQpsV7hNtajpWaSosVx4US&#10;G/otKbscr1ZDtV+pHNfux+Rqj9vpZve1sn9a9z+75TeIQF14h1/trdEwSUbwPBOPgJz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V7ZbzDAAAA3AAAAA8AAAAAAAAAAAAA&#10;AAAAoQIAAGRycy9kb3ducmV2LnhtbFBLBQYAAAAABAAEAPkAAACRAwAAAAA=&#10;" strokecolor="purple"/>
                          <v:line id="Line 715" o:spid="_x0000_s1174" style="position:absolute;rotation:90;flip:x;visibility:visible;mso-wrap-style:square" from="5591,2057" to="5591,4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sT5G8MAAADcAAAADwAAAGRycy9kb3ducmV2LnhtbESPQYvCMBSE7wv+h/AEL4um64JobSqy&#10;IMre1opeH82zLTYvtYm1/nuzIHgcZuYbJln1phYdta6yrOBrEoEgzq2uuFBwyDbjOQjnkTXWlknB&#10;gxys0sFHgrG2d/6jbu8LESDsYlRQet/EUrq8JINuYhvi4J1ta9AH2RZSt3gPcFPLaRTNpMGKw0KJ&#10;Df2UlF/2N6PA35qrzWnbZ6fPblHsjjP6faBSo2G/XoLw1Pt3+NXeaQXf8yn8nwlHQKZ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rE+RvDAAAA3AAAAA8AAAAAAAAAAAAA&#10;AAAAoQIAAGRycy9kb3ducmV2LnhtbFBLBQYAAAAABAAEAPkAAACRAwAAAAA=&#10;" strokecolor="purple"/>
                          <v:line id="Line 716" o:spid="_x0000_s1175" style="position:absolute;rotation:90;flip:x;visibility:visible;mso-wrap-style:square" from="5591,1451" to="5591,38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YhcgMIAAADcAAAADwAAAGRycy9kb3ducmV2LnhtbESPQYvCMBSE7wv+h/AEL4umKojWpiKC&#10;KN5Wl/X6aJ5tsXmpTaz135sFweMwM98wyaozlWipcaVlBeNRBII4s7rkXMHvaTucg3AeWWNlmRQ8&#10;ycEq7X0lGGv74B9qjz4XAcIuRgWF93UspcsKMuhGtiYO3sU2Bn2QTS51g48AN5WcRNFMGiw5LBRY&#10;06ag7Hq8GwX+Xt9sRrvudP5uF/n+b0aHJyo16HfrJQhPnf+E3+29VjCdT+H/TDgCMn0B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5YhcgMIAAADcAAAADwAAAAAAAAAAAAAA&#10;AAChAgAAZHJzL2Rvd25yZXYueG1sUEsFBgAAAAAEAAQA+QAAAJADAAAAAA==&#10;" strokecolor="purple"/>
                        </v:group>
                        <v:group id="Group 717" o:spid="_x0000_s1176" style="position:absolute;left:5003;top:2027;width:1236;height:2400" coordorigin="5003,2027" coordsize="1236,2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To8eTGAAAA3AAA&#10;AA8AAAAAAAAAAAAAAAAAqQIAAGRycy9kb3ducmV2LnhtbFBLBQYAAAAABAAEAPoAAACcAwAAAAA=&#10;">
                          <v:line id="Line 718" o:spid="_x0000_s1177" style="position:absolute;rotation:180;flip:x;visibility:visible;mso-wrap-style:square" from="6239,2027" to="6239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yWn8sYAAADcAAAADwAAAGRycy9kb3ducmV2LnhtbESPQWvCQBSE74X+h+UVvNVNKxaJrhKF&#10;oh56qNri8Zl9JqnZtyG7Mdt/3y0IHoeZ+YaZLYKpxZVaV1lW8DJMQBDnVldcKDjs358nIJxH1lhb&#10;JgW/5GAxf3yYYaptz5903flCRAi7FBWU3jeplC4vyaAb2oY4emfbGvRRtoXULfYRbmr5miRv0mDF&#10;caHEhlYl5ZddZxRk3TJs1z/fp6T7cn2xzDZh+3FUavAUsikIT8Hfw7f2RisYTcbwfyYe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slp/LGAAAA3AAAAA8AAAAAAAAA&#10;AAAAAAAAoQIAAGRycy9kb3ducmV2LnhtbFBLBQYAAAAABAAEAPkAAACUAwAAAAA=&#10;" strokecolor="purple"/>
                          <v:line id="Line 719" o:spid="_x0000_s1178" style="position:absolute;rotation:180;flip:x;visibility:visible;mso-wrap-style:square" from="5621,2027" to="5621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/c5hcYAAADcAAAADwAAAGRycy9kb3ducmV2LnhtbESPT2vCQBTE74V+h+UJvenGFkSiq8RC&#10;qR568C8eX7OvSdrs25DdmPXbu4LQ4zAzv2Hmy2BqcaHWVZYVjEcJCOLc6ooLBYf9x3AKwnlkjbVl&#10;UnAlB8vF89McU2173tJl5wsRIexSVFB636RSurwkg25kG+Lo/djWoI+yLaRusY9wU8vXJJlIgxXH&#10;hRIbei8p/9t1RkHWrcLm8/f0nXRH1xerbB02X2elXgYhm4HwFPx/+NFeawVv0wncz8QjIBc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v3OYXGAAAA3AAAAA8AAAAAAAAA&#10;AAAAAAAAoQIAAGRycy9kb3ducmV2LnhtbFBLBQYAAAAABAAEAPkAAACUAwAAAAA=&#10;" strokecolor="purple"/>
                          <v:line id="Line 720" o:spid="_x0000_s1179" style="position:absolute;rotation:180;flip:x;visibility:visible;mso-wrap-style:square" from="5003,2027" to="5003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LucHsYAAADcAAAADwAAAGRycy9kb3ducmV2LnhtbESPQWvCQBSE74X+h+UVvNVNK1iJrhKF&#10;oh56qNri8Zl9JqnZtyG7Mdt/3y0IHoeZ+YaZLYKpxZVaV1lW8DJMQBDnVldcKDjs358nIJxH1lhb&#10;JgW/5GAxf3yYYaptz5903flCRAi7FBWU3jeplC4vyaAb2oY4emfbGvRRtoXULfYRbmr5miRjabDi&#10;uFBiQ6uS8suuMwqybhm265/vU9J9ub5YZpuw/TgqNXgK2RSEp+Dv4Vt7oxWMJm/wfyYeATn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S7nB7GAAAA3AAAAA8AAAAAAAAA&#10;AAAAAAAAoQIAAGRycy9kb3ducmV2LnhtbFBLBQYAAAAABAAEAPkAAACUAwAAAAA=&#10;" strokecolor="purple"/>
                        </v:group>
                      </v:group>
                      <v:line id="Line 721" o:spid="_x0000_s1180" style="position:absolute;visibility:visible;mso-wrap-style:square" from="6933,6404" to="7377,68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WZssMAAADcAAAADwAAAGRycy9kb3ducmV2LnhtbERPz2vCMBS+C/sfwhvsZtMpiFRj2QaD&#10;7iBOt0OPj+bZVpuXLom17q9fDgOPH9/vdT6aTgzkfGtZwXOSgiCurG65VvD99T5dgvABWWNnmRTc&#10;yEO+eZisMdP2ynsaDqEWMYR9hgqaEPpMSl81ZNAntieO3NE6gyFCV0vt8BrDTSdnabqQBluODQ32&#10;9NZQdT5cjIKR2o8Fnbbl7nPuht3va1H+7Eulnh7HlxWIQGO4i//dhVYwX8a18Uw8AnLz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XVmbLDAAAA3AAAAA8AAAAAAAAAAAAA&#10;AAAAoQIAAGRycy9kb3ducmV2LnhtbFBLBQYAAAAABAAEAPkAAACRAwAAAAA=&#10;" strokecolor="purple"/>
                    </v:group>
                    <v:line id="Line 722" o:spid="_x0000_s1181" style="position:absolute;flip:x;visibility:visible;mso-wrap-style:square" from="8169,6591" to="816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5WSS8YAAADcAAAADwAAAGRycy9kb3ducmV2LnhtbESPW2vCQBSE3wv9D8sp+FY3KohGV2mL&#10;tzepF9C30+xpkpo9G7ObGP+9Wyj0cZiZb5jpvDWFaKhyuWUFvW4EgjixOudUwWG/fB2BcB5ZY2GZ&#10;FNzJwXz2/DTFWNsbf1Kz86kIEHYxKsi8L2MpXZKRQde1JXHwvm1l0AdZpVJXeAtwU8h+FA2lwZzD&#10;QoYlfWSUXHa1UTBsFmtZX35OX812fDzzqr3WvXelOi/t2wSEp9b/h//aG61gMBrD75lwBOTs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+VkkvGAAAA3AAAAA8AAAAAAAAA&#10;AAAAAAAAoQIAAGRycy9kb3ducmV2LnhtbFBLBQYAAAAABAAEAPkAAACUAwAAAAA=&#10;" strokecolor="red" strokeweight="1pt"/>
                    <v:line id="Line 723" o:spid="_x0000_s1182" style="position:absolute;flip:x;visibility:visible;mso-wrap-style:square" from="8784,6591" to="8784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3atC8MAAADcAAAADwAAAGRycy9kb3ducmV2LnhtbERPTWvCQBC9C/6HZYTedGMF0dRVtGjt&#10;Taot1NuYHZNodjZmNzH99+6h4PHxvmeL1hSiocrllhUMBxEI4sTqnFMF34dNfwLCeWSNhWVS8EcO&#10;FvNuZ4axtnf+ombvUxFC2MWoIPO+jKV0SUYG3cCWxIE728qgD7BKpa7wHsJNIV+jaCwN5hwaMizp&#10;PaPkuq+NgnGz3sr6evk9Nbvpz5E/2ls9XCn10muXbyA8tf4p/nd/agWjaZgfzoQjIOc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t2rQvDAAAA3AAAAA8AAAAAAAAAAAAA&#10;AAAAoQIAAGRycy9kb3ducmV2LnhtbFBLBQYAAAAABAAEAPkAAACRAwAAAAA=&#10;" strokecolor="red" strokeweight="1pt"/>
                    <v:line id="Line 724" o:spid="_x0000_s1183" style="position:absolute;flip:x;visibility:visible;mso-wrap-style:square" from="9411,6615" to="9411,93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DoIkMYAAADcAAAADwAAAGRycy9kb3ducmV2LnhtbESPT2vCQBTE7wW/w/KE3uomClKjq1ip&#10;bW/Ff6C3Z/aZpGbfptlNTL99t1DwOMzMb5jZojOlaKl2hWUF8SACQZxaXXCmYL9bPz2DcB5ZY2mZ&#10;FPyQg8W89zDDRNsbb6jd+kwECLsEFeTeV4mULs3JoBvYijh4F1sb9EHWmdQ13gLclHIYRWNpsOCw&#10;kGNFq5zS67YxCsbt67tsrl/Hc/s5OZz4rftu4helHvvdcgrCU+fv4f/2h1YwmsTwdyYcATn/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Q6CJDGAAAA3AAAAA8AAAAAAAAA&#10;AAAAAAAAoQIAAGRycy9kb3ducmV2LnhtbFBLBQYAAAAABAAEAPkAAACUAwAAAAA=&#10;" strokecolor="red" strokeweight="1pt"/>
                  </v:group>
                  <v:rect id="Rectangle 725" o:spid="_x0000_s1184" style="position:absolute;left:7723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S39kwgAA&#10;ANwAAAAPAAAAZHJzL2Rvd25yZXYueG1sRI/dagIxFITvC75DOIJ3NesKRVejiCBo6Y2rD3DYnP3B&#10;5GRJUnf79qZQ6OUwM98w2/1ojXiSD51jBYt5BoK4crrjRsH9dnpfgQgRWaNxTAp+KMB+N3nbYqHd&#10;wFd6lrERCcKhQAVtjH0hZahashjmridOXu28xZikb6T2OCS4NTLPsg9pseO00GJPx5aqR/ltFchb&#10;eRpWpfGZ+8zrL3M5X2tySs2m42EDItIY/8N/7bNWsFzn8HsmHQG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JLf2TCAAAA3AAAAA8AAAAAAAAAAAAAAAAAlwIAAGRycy9kb3du&#10;cmV2LnhtbFBLBQYAAAAABAAEAPUAAACGAwAAAAA=&#10;" filled="f" stroked="f">
                    <v:textbox style="mso-fit-shape-to-text:t" inset="0,0,0,0">
                      <w:txbxContent>
                        <w:p w14:paraId="26197137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726" o:spid="_x0000_s1185" style="position:absolute;left:8367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B9r/wgAA&#10;ANwAAAAPAAAAZHJzL2Rvd25yZXYueG1sRI/NigIxEITvC75DaMHbmlFhcUejiCCo7MVxH6CZ9Pxg&#10;0hmS6Ixvb4SFPRZV9RW13g7WiAf50DpWMJtmIIhLp1uuFfxeD59LECEiazSOScGTAmw3o4815tr1&#10;fKFHEWuRIBxyVNDE2OVShrIhi2HqOuLkVc5bjEn6WmqPfYJbI+dZ9iUttpwWGuxo31B5K+5WgbwW&#10;h35ZGJ+587z6MafjpSKn1GQ87FYgIg3xP/zXPmoFi+8FvM+kIyA3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0H2v/CAAAA3AAAAA8AAAAAAAAAAAAAAAAAlwIAAGRycy9kb3du&#10;cmV2LnhtbFBLBQYAAAAABAAEAPUAAACGAwAAAAA=&#10;" filled="f" stroked="f">
                    <v:textbox style="mso-fit-shape-to-text:t" inset="0,0,0,0">
                      <w:txbxContent>
                        <w:p w14:paraId="13BAA892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727" o:spid="_x0000_s1186" style="position:absolute;left:9040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S7kKLwgAA&#10;ANwAAAAPAAAAZHJzL2Rvd25yZXYueG1sRI/dagIxFITvC75DOIJ3NasW0dUoUhBs8cbVBzhszv5g&#10;crIkqbt9+6YgeDnMzDfMdj9YIx7kQ+tYwWyagSAunW65VnC7Ht9XIEJE1mgck4JfCrDfjd62mGvX&#10;84UeRaxFgnDIUUETY5dLGcqGLIap64iTVzlvMSbpa6k99glujZxn2VJabDktNNjRZ0PlvfixCuS1&#10;OParwvjMfc+rs/k6XSpySk3Gw2EDItIQX+Fn+6QVLNYf8H8mHQG5+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LuQovCAAAA3AAAAA8AAAAAAAAAAAAAAAAAlwIAAGRycy9kb3du&#10;cmV2LnhtbFBLBQYAAAAABAAEAPUAAACGAwAAAAA=&#10;" filled="f" stroked="f">
                    <v:textbox style="mso-fit-shape-to-text:t" inset="0,0,0,0">
                      <w:txbxContent>
                        <w:p w14:paraId="3B135313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728" o:spid="_x0000_s1187" style="position:absolute;left:9654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oucQwgAA&#10;ANwAAAAPAAAAZHJzL2Rvd25yZXYueG1sRI/dagIxFITvC75DOIJ3NatS0dUoUhBs8cbVBzhszv5g&#10;crIkqbt9+6YgeDnMzDfMdj9YIx7kQ+tYwWyagSAunW65VnC7Ht9XIEJE1mgck4JfCrDfjd62mGvX&#10;84UeRaxFgnDIUUETY5dLGcqGLIap64iTVzlvMSbpa6k99glujZxn2VJabDktNNjRZ0PlvfixCuS1&#10;OParwvjMfc+rs/k6XSpySk3Gw2EDItIQX+Fn+6QVLNYf8H8mHQG5+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2i5xDCAAAA3AAAAA8AAAAAAAAAAAAAAAAAlwIAAGRycy9kb3du&#10;cmV2LnhtbFBLBQYAAAAABAAEAPUAAACGAwAAAAA=&#10;" filled="f" stroked="f">
                    <v:textbox style="mso-fit-shape-to-text:t" inset="0,0,0,0">
                      <w:txbxContent>
                        <w:p w14:paraId="58AD94D5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Group 1908" o:spid="_x0000_s1188" style="position:absolute;left:2601;top:6304;width:3276;height:3043" coordorigin="2601,6304" coordsize="327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r1zVxQAAANwAAAAPAAAAZHJzL2Rvd25yZXYueG1sRI9Bi8IwFITvwv6H8IS9&#10;adoVxa1GEXGXPYigLoi3R/Nsi81LaWJb/70RBI/DzHzDzJedKUVDtSssK4iHEQji1OqCMwX/x5/B&#10;FITzyBpLy6TgTg6Wi4/eHBNtW95Tc/CZCBB2CSrIva8SKV2ak0E3tBVx8C62NuiDrDOpa2wD3JTy&#10;K4om0mDBYSHHitY5pdfDzSj4bbFdjeJNs71e1vfzcbw7bWNS6rPfrWYgPHX+HX61/7SC0fcE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q9c1cUAAADcAAAA&#10;DwAAAAAAAAAAAAAAAACpAgAAZHJzL2Rvd25yZXYueG1sUEsFBgAAAAAEAAQA+gAAAJsDAAAAAA==&#10;">
                  <v:rect id="Rectangle 619" o:spid="_x0000_s1189" style="position:absolute;left:3463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PNz8wgAA&#10;ANwAAAAPAAAAZHJzL2Rvd25yZXYueG1sRI/dagIxFITvC75DOIJ3NatC1dUoUhBs8cbVBzhszv5g&#10;crIkqbt9+6YgeDnMzDfMdj9YIx7kQ+tYwWyagSAunW65VnC7Ht9XIEJE1mgck4JfCrDfjd62mGvX&#10;84UeRaxFgnDIUUETY5dLGcqGLIap64iTVzlvMSbpa6k99glujZxn2Ye02HJaaLCjz4bKe/FjFchr&#10;cexXhfGZ+55XZ/N1ulTklJqMh8MGRKQhvsLP9kkrWKyX8H8mHQG5+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I83PzCAAAA3AAAAA8AAAAAAAAAAAAAAAAAlwIAAGRycy9kb3du&#10;cmV2LnhtbFBLBQYAAAAABAAEAPUAAACGAwAAAAA=&#10;" filled="f" stroked="f">
                    <v:textbox style="mso-fit-shape-to-text:t" inset="0,0,0,0">
                      <w:txbxContent>
                        <w:p w14:paraId="51F5FD16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620" o:spid="_x0000_s1190" style="position:absolute;left:4107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o0iOvgAA&#10;ANwAAAAPAAAAZHJzL2Rvd25yZXYueG1sRE/LisIwFN0L/kO4gjtNR0GcjlEGQVBxY50PuDS3Dya5&#10;KUm09e/NQnB5OO/NbrBGPMiH1rGCr3kGgrh0uuVawd/tMFuDCBFZo3FMCp4UYLcdjzaYa9fzlR5F&#10;rEUK4ZCjgibGLpcylA1ZDHPXESeuct5iTNDXUnvsU7g1cpFlK2mx5dTQYEf7hsr/4m4VyFtx6NeF&#10;8Zk7L6qLOR2vFTmlppPh9wdEpCF+xG/3UStYfqe16Uw6AnL7Ag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06NIjr4AAADcAAAADwAAAAAAAAAAAAAAAACXAgAAZHJzL2Rvd25yZXYu&#10;eG1sUEsFBgAAAAAEAAQA9QAAAIIDAAAAAA==&#10;" filled="f" stroked="f">
                    <v:textbox style="mso-fit-shape-to-text:t" inset="0,0,0,0">
                      <w:txbxContent>
                        <w:p w14:paraId="0CC5A674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621" o:spid="_x0000_s1191" style="position:absolute;left:4780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7+0VwgAA&#10;ANwAAAAPAAAAZHJzL2Rvd25yZXYueG1sRI/NigIxEITvgu8QWvCmGRUWnTWKCIIuXhz3AZpJzw8m&#10;nSHJOrNvbxaEPRZV9RW13Q/WiCf50DpWsJhnIIhLp1uuFXzfT7M1iBCRNRrHpOCXAux349EWc+16&#10;vtGziLVIEA45Kmhi7HIpQ9mQxTB3HXHyKuctxiR9LbXHPsGtkcss+5AWW04LDXZ0bKh8FD9WgbwX&#10;p35dGJ+5r2V1NZfzrSKn1HQyHD5BRBrif/jdPmsFq80G/s6kIyB3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zv7RXCAAAA3AAAAA8AAAAAAAAAAAAAAAAAlwIAAGRycy9kb3du&#10;cmV2LnhtbFBLBQYAAAAABAAEAPUAAACGAwAAAAA=&#10;" filled="f" stroked="f">
                    <v:textbox style="mso-fit-shape-to-text:t" inset="0,0,0,0">
                      <w:txbxContent>
                        <w:p w14:paraId="3982EF59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622" o:spid="_x0000_s1192" style="position:absolute;left:5394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RxqvgAA&#10;ANwAAAAPAAAAZHJzL2Rvd25yZXYueG1sRE/LagIxFN0L/kO4QneaKKXIaBQRBFvcOPoBl8mdByY3&#10;QxKd6d83C6HLw3lv96Oz4kUhdp41LBcKBHHlTceNhvvtNF+DiAnZoPVMGn4pwn43nWyxMH7gK73K&#10;1IgcwrFADW1KfSFlrFpyGBe+J85c7YPDlGFopAk45HBn5UqpL+mw49zQYk/HlqpH+XQa5K08DevS&#10;BuV/VvXFfp+vNXmtP2bjYQMi0Zj+xW/32Wj4VHl+PpOPgNz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XUcar4AAADcAAAADwAAAAAAAAAAAAAAAACXAgAAZHJzL2Rvd25yZXYu&#10;eG1sUEsFBgAAAAAEAAQA9QAAAIIDAAAAAA==&#10;" filled="f" stroked="f">
                    <v:textbox style="mso-fit-shape-to-text:t" inset="0,0,0,0">
                      <w:txbxContent>
                        <w:p w14:paraId="7687E83A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  <v:group id="Group 1907" o:spid="_x0000_s1193" style="position:absolute;left:2601;top:6304;width:3276;height:3029" coordorigin="2601,6304" coordsize="3276,3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nmnEPGAAAA3AAA&#10;AA8AAAAAAAAAAAAAAAAAqQIAAGRycy9kb3ducmV2LnhtbFBLBQYAAAAABAAEAPoAAACcAwAAAAA=&#10;">
                    <v:group id="Group 1241" o:spid="_x0000_s1194" style="position:absolute;left:2601;top:6304;width:3276;height:2706" coordorigin="2421,6304" coordsize="3276,27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5NAI0xgAAANwAAAAPAAAAZHJzL2Rvd25yZXYueG1sRI9Pa8JAFMTvBb/D8oTe&#10;6iaxlZK6ioiWHqRgIpTeHtlnEsy+Ddk1f759t1DocZiZ3zDr7Wga0VPnassK4kUEgriwuuZSwSU/&#10;Pr2CcB5ZY2OZFEzkYLuZPawx1XbgM/WZL0WAsEtRQeV9m0rpiooMuoVtiYN3tZ1BH2RXSt3hEOCm&#10;kUkUraTBmsNChS3tKypu2d0oeB9w2C3jQ3+6XffTd/7y+XWKSanH+bh7A+Fp9P/hv/aHVvAcJf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k0AjTGAAAA3AAA&#10;AA8AAAAAAAAAAAAAAAAAqQIAAGRycy9kb3ducmV2LnhtbFBLBQYAAAAABAAEAPoAAACcAwAAAAA=&#10;">
                      <v:shape id="Text Box 67" o:spid="_x0000_s1195" type="#_x0000_t202" style="position:absolute;left:2629;top:6961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6TFgxAAA&#10;ANwAAAAPAAAAZHJzL2Rvd25yZXYueG1sRI/NawIxFMTvgv9DeIIX0aRbKbI1ikiLvfpx6e2xeftB&#10;Ny+7m9Rd+9c3guBxmJnfMOvtYGtxpc5XjjW8LBQI4syZigsNl/PnfAXCB2SDtWPScCMP2814tMbU&#10;uJ6PdD2FQkQI+xQ1lCE0qZQ+K8miX7iGOHq56yyGKLtCmg77CLe1TJR6kxYrjgslNrQvKfs5/VoN&#10;rv+4WUetSmbff/aw37XHPGm1nk6G3TuIQEN4hh/tL6NhqV7hfiYeAbn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+kxYMQAAADcAAAADwAAAAAAAAAAAAAAAACXAgAAZHJzL2Rv&#10;d25yZXYueG1sUEsFBgAAAAAEAAQA9QAAAIgDAAAAAA==&#10;" strokecolor="white">
                        <v:textbox>
                          <w:txbxContent>
                            <w:p w14:paraId="286CCD7D" w14:textId="77777777" w:rsidR="0092195B" w:rsidRDefault="0092195B">
                              <w:r>
                                <w:t>00</w:t>
                              </w:r>
                            </w:p>
                          </w:txbxContent>
                        </v:textbox>
                      </v:shape>
                      <v:shape id="Text Box 68" o:spid="_x0000_s1196" type="#_x0000_t202" style="position:absolute;left:2629;top:7496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AKkUwwAA&#10;ANwAAAAPAAAAZHJzL2Rvd25yZXYueG1sRI9Pi8IwFMTvgt8hPMGLrMkWkaVrFJEVvfrn4u3RPNuy&#10;zUvbRFv99EZY2OMwM79hFqveVuJOrS8da/icKhDEmTMl5xrOp+3HFwgfkA1WjknDgzyslsPBAlPj&#10;Oj7Q/RhyESHsU9RQhFCnUvqsIIt+6mri6F1dazFE2ebStNhFuK1kotRcWiw5LhRY06ag7Pd4sxpc&#10;9/OwjhqVTC5Pu9usm8M1abQej/r1N4hAffgP/7X3RsNMzeB9Jh4BuX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AKkUwwAAANwAAAAPAAAAAAAAAAAAAAAAAJcCAABkcnMvZG93&#10;bnJldi54bWxQSwUGAAAAAAQABAD1AAAAhwMAAAAA&#10;" strokecolor="white">
                        <v:textbox>
                          <w:txbxContent>
                            <w:p w14:paraId="28E6A543" w14:textId="77777777" w:rsidR="0092195B" w:rsidRDefault="0092195B">
                              <w:r>
                                <w:t>01</w:t>
                              </w:r>
                            </w:p>
                          </w:txbxContent>
                        </v:textbox>
                      </v:shape>
                      <v:shape id="Text Box 69" o:spid="_x0000_s1197" type="#_x0000_t202" style="position:absolute;left:2629;top:8598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TAyPxAAA&#10;ANwAAAAPAAAAZHJzL2Rvd25yZXYueG1sRI/NawIxFMTvgv9DeIIX0aRLLbI1ikiLvfpx6e2xeftB&#10;Ny+7m9Rd+9c3guBxmJnfMOvtYGtxpc5XjjW8LBQI4syZigsNl/PnfAXCB2SDtWPScCMP2814tMbU&#10;uJ6PdD2FQkQI+xQ1lCE0qZQ+K8miX7iGOHq56yyGKLtCmg77CLe1TJR6kxYrjgslNrQvKfs5/VoN&#10;rv+4WUetSmbff/aw37XHPGm1nk6G3TuIQEN4hh/tL6PhVS3hfiYeAbn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0wMj8QAAADcAAAADwAAAAAAAAAAAAAAAACXAgAAZHJzL2Rv&#10;d25yZXYueG1sUEsFBgAAAAAEAAQA9QAAAIgDAAAAAA==&#10;" strokecolor="white">
                        <v:textbox>
                          <w:txbxContent>
                            <w:p w14:paraId="53DB08C9" w14:textId="77777777" w:rsidR="0092195B" w:rsidRDefault="0092195B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70" o:spid="_x0000_s1198" type="#_x0000_t202" style="position:absolute;left:2629;top:8041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npL4wwAA&#10;ANwAAAAPAAAAZHJzL2Rvd25yZXYueG1sRI9Pi8IwFMTvgt8hPGEvsiZbRJZqFJGV9eqfi7dH82yL&#10;zUvbRFv99GZhweMwM79hFqveVuJOrS8da/iaKBDEmTMl5xpOx+3nNwgfkA1WjknDgzyslsPBAlPj&#10;Ot7T/RByESHsU9RQhFCnUvqsIIt+4mri6F1cazFE2ebStNhFuK1kotRMWiw5LhRY06ag7Hq4WQ2u&#10;+3lYR41Kxuen/d2sm/0labT+GPXrOYhAfXiH/9s7o2GqZvB3Jh4BuX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fnpL4wwAAANwAAAAPAAAAAAAAAAAAAAAAAJcCAABkcnMvZG93&#10;bnJldi54bWxQSwUGAAAAAAQABAD1AAAAhwMAAAAA&#10;" strokecolor="white">
                        <v:textbox>
                          <w:txbxContent>
                            <w:p w14:paraId="5E9DA80A" w14:textId="77777777" w:rsidR="0092195B" w:rsidRDefault="0092195B"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Text Box 71" o:spid="_x0000_s1199" type="#_x0000_t202" style="position:absolute;left:3141;top:6484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72W9YxQAA&#10;ANwAAAAPAAAAZHJzL2Rvd25yZXYueG1sRI/NasMwEITvhb6D2EIvoZYbQhKcKKEUCukhv/UDLNbG&#10;cmKtjKXY7ttXgUCPw8x8wyzXg61FR62vHCt4T1IQxIXTFZcK8p+vtzkIH5A11o5JwS95WK+en5aY&#10;adfzkbpTKEWEsM9QgQmhyaT0hSGLPnENcfTOrrUYomxLqVvsI9zWcpymU2mx4rhgsKFPQ8X1dLMK&#10;jt/mMOLJdltr2U0v+e627+cjpV5fho8FiEBD+A8/2hutYJLO4H4mHgG5+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vZb1jFAAAA3AAAAA8AAAAAAAAAAAAAAAAAlwIAAGRycy9k&#10;b3ducmV2LnhtbFBLBQYAAAAABAAEAPUAAACJAwAAAAA=&#10;" filled="f" strokecolor="white">
                        <v:textbox>
                          <w:txbxContent>
                            <w:p w14:paraId="1B614255" w14:textId="77777777" w:rsidR="0092195B" w:rsidRDefault="0092195B">
                              <w:r>
                                <w:t>00</w:t>
                              </w:r>
                            </w:p>
                          </w:txbxContent>
                        </v:textbox>
                      </v:shape>
                      <v:shape id="Text Box 72" o:spid="_x0000_s1200" type="#_x0000_t202" style="position:absolute;left:3745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TaMRwAAA&#10;ANwAAAAPAAAAZHJzL2Rvd25yZXYueG1sRE/LisIwFN0L/kO4ghuZJlNEho5RREacrY+Nu0tzbcs0&#10;N20TbZ2vNwvB5eG8l+vB1uJOna8ca/hMFAji3JmKCw3n0+7jC4QPyAZrx6ThQR7Wq/FoiZlxPR/o&#10;fgyFiCHsM9RQhtBkUvq8JIs+cQ1x5K6usxgi7AppOuxjuK1lqtRCWqw4NpTY0Lak/O94sxpc//Ow&#10;jlqVzi7/dr/dtIdr2mo9nQybbxCBhvAWv9y/RsNcxbXxTDwC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BTaMRwAAAANwAAAAPAAAAAAAAAAAAAAAAAJcCAABkcnMvZG93bnJl&#10;di54bWxQSwUGAAAAAAQABAD1AAAAhAMAAAAA&#10;" strokecolor="white">
                        <v:textbox>
                          <w:txbxContent>
                            <w:p w14:paraId="481CD38E" w14:textId="77777777" w:rsidR="0092195B" w:rsidRDefault="0092195B">
                              <w:r>
                                <w:t>01</w:t>
                              </w:r>
                            </w:p>
                          </w:txbxContent>
                        </v:textbox>
                      </v:shape>
                      <v:shape id="Text Box 73" o:spid="_x0000_s1201" type="#_x0000_t202" style="position:absolute;left:5049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AQaKxAAA&#10;ANwAAAAPAAAAZHJzL2Rvd25yZXYueG1sRI/NawIxFMTvgv9DeIIX0aRLkbo1ikiLvfpx6e2xeftB&#10;Ny+7m9Rd+9c3guBxmJnfMOvtYGtxpc5XjjW8LBQI4syZigsNl/Pn/A2ED8gGa8ek4UYetpvxaI2p&#10;cT0f6XoKhYgQ9ilqKENoUil9VpJFv3ANcfRy11kMUXaFNB32EW5rmSi1lBYrjgslNrQvKfs5/VoN&#10;rv+4WUetSmbff/aw37XHPGm1nk6G3TuIQEN4hh/tL6PhVa3gfiYeAbn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gEGisQAAADcAAAADwAAAAAAAAAAAAAAAACXAgAAZHJzL2Rv&#10;d25yZXYueG1sUEsFBgAAAAAEAAQA9QAAAIgDAAAAAA==&#10;" strokecolor="white">
                        <v:textbox>
                          <w:txbxContent>
                            <w:p w14:paraId="59845E45" w14:textId="77777777" w:rsidR="0092195B" w:rsidRDefault="0092195B"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Text Box 74" o:spid="_x0000_s1202" type="#_x0000_t202" style="position:absolute;left:4397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4jnKvwAA&#10;ANwAAAAPAAAAZHJzL2Rvd25yZXYueG1sRE/LqsIwEN0L/kMYwY1oarmIVKOIKLr1sXE3NGNbbCZt&#10;E231628WgsvDeS/XnSnFixpXWFYwnUQgiFOrC84UXC/78RyE88gaS8uk4E0O1qt+b4mJti2f6HX2&#10;mQgh7BJUkHtfJVK6NCeDbmIr4sDdbWPQB9hkUjfYhnBTyjiKZtJgwaEhx4q2OaWP89MosO3ubSzV&#10;UTy6fcxhu6lP97hWajjoNgsQnjr/E3/dR63gbxrmhzPhCMjV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riOcq/AAAA3AAAAA8AAAAAAAAAAAAAAAAAlwIAAGRycy9kb3ducmV2&#10;LnhtbFBLBQYAAAAABAAEAPUAAACDAwAAAAA=&#10;" strokecolor="white">
                        <v:textbox>
                          <w:txbxContent>
                            <w:p w14:paraId="0AA4F636" w14:textId="77777777" w:rsidR="0092195B" w:rsidRDefault="0092195B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75" o:spid="_x0000_s1203" type="#_x0000_t202" style="position:absolute;left:2421;top:6527;width:612;height: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rpxRxAAA&#10;ANwAAAAPAAAAZHJzL2Rvd25yZXYueG1sRI/NasMwEITvhb6D2EIuJZFtSgmulRBCSnO120tvi7X+&#10;odbKtpTYydNHhUCOw8x8w2Tb2XTiTKNrLSuIVxEI4tLqlmsFP9+fyzUI55E1dpZJwYUcbDfPTxmm&#10;2k6c07nwtQgQdikqaLzvUyld2ZBBt7I9cfAqOxr0QY611CNOAW46mUTRuzTYclhosKd9Q+VfcTIK&#10;7HS4GEtDlLz+Xs3XfjfkVTIotXiZdx8gPM3+Eb63j1rBWxzD/5lwBOTm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a6cUcQAAADcAAAADwAAAAAAAAAAAAAAAACXAgAAZHJzL2Rv&#10;d25yZXYueG1sUEsFBgAAAAAEAAQA9QAAAIgDAAAAAA==&#10;" strokecolor="white">
                        <v:textbox>
                          <w:txbxContent>
                            <w:p w14:paraId="38813CC5" w14:textId="77777777" w:rsidR="0092195B" w:rsidRDefault="0092195B">
                              <w:proofErr w:type="spellStart"/>
                              <w:r>
                                <w:t>yz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76" o:spid="_x0000_s1204" type="#_x0000_t202" style="position:absolute;left:2781;top:6304;width:624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d1odxAAA&#10;ANwAAAAPAAAAZHJzL2Rvd25yZXYueG1sRI/disIwFITvF3yHcARvRFNFRKpRRBB2L9xdfx7g0Byb&#10;anNSmtjWt98sCF4OM/MNs9p0thQN1b5wrGAyTkAQZ04XnCu4nPejBQgfkDWWjknBkzxs1r2PFaba&#10;tXyk5hRyESHsU1RgQqhSKX1myKIfu4o4eldXWwxR1rnUNbYRbks5TZK5tFhwXDBY0c5Qdj89rILj&#10;l/kd8uxwKLVs5rfL9+OnXQyVGvS77RJEoC68w6/2p1Ywm0zh/0w8An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ndaHcQAAADcAAAADwAAAAAAAAAAAAAAAACXAgAAZHJzL2Rv&#10;d25yZXYueG1sUEsFBgAAAAAEAAQA9QAAAIgDAAAAAA==&#10;" filled="f" strokecolor="white">
                        <v:textbox>
                          <w:txbxContent>
                            <w:p w14:paraId="4BA1A602" w14:textId="77777777" w:rsidR="0092195B" w:rsidRDefault="0092195B">
                              <w:proofErr w:type="spellStart"/>
                              <w:r>
                                <w:t>wx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77" o:spid="_x0000_s1205" style="position:absolute;left:3106;top:6782;width:2435;height:2228" coordorigin="4381,2027" coordsize="2435,2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OhMXLGAAAA3AAA&#10;AA8AAAAAAAAAAAAAAAAAqQIAAGRycy9kb3ducmV2LnhtbFBLBQYAAAAABAAEAPoAAACcAwAAAAA=&#10;">
                        <v:rect id="Rectangle 78" o:spid="_x0000_s1206" style="position:absolute;left:4381;top:2040;width:2435;height:2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Y24cxQAA&#10;ANwAAAAPAAAAZHJzL2Rvd25yZXYueG1sRI9Ba8JAFITvQv/D8gq91Y2ipURXkUqpWESqvfT2yD6T&#10;0OzbsPsa4793C4LHYWa+YebL3jWqoxBrzwZGwwwUceFtzaWB7+P78yuoKMgWG89k4EIRlouHwRxz&#10;68/8Rd1BSpUgHHM0UIm0udaxqMhhHPqWOHknHxxKkqHUNuA5wV2jx1n2oh3WnBYqbOmtouL38OcM&#10;hHJLR9dOZS+r3WbdXX4+9OfUmKfHfjUDJdTLPXxrb6yByWgC/2fSEdCLK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FjbhzFAAAA3AAAAA8AAAAAAAAAAAAAAAAAlwIAAGRycy9k&#10;b3ducmV2LnhtbFBLBQYAAAAABAAEAPUAAACJAwAAAAA=&#10;" strokecolor="purple"/>
                        <v:group id="Group 79" o:spid="_x0000_s1207" style="position:absolute;left:4391;top:2651;width:2424;height:1200" coordorigin="4391,2651" coordsize="2424,1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BAydxgAAANw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CeLOD3&#10;TDgCcn0H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LMEDJ3GAAAA3AAA&#10;AA8AAAAAAAAAAAAAAAAAqQIAAGRycy9kb3ducmV2LnhtbFBLBQYAAAAABAAEAPoAAACcAwAAAAA=&#10;">
                          <v:line id="Line 80" o:spid="_x0000_s1208" style="position:absolute;rotation:90;flip:x y;visibility:visible;mso-wrap-style:square" from="5603,2639" to="5603,50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jKlKsQAAADcAAAADwAAAGRycy9kb3ducmV2LnhtbESPzWrDMBCE74G+g9hCb4mU0JriRAlt&#10;XYNDTk17yW2x1j/UWhlLcdy3rwKBHIeZ+YbZ7CbbiZEG3zrWsFwoEMSlMy3XGn6+8/krCB+QDXaO&#10;ScMfedhtH2YbTI278BeNx1CLCGGfooYmhD6V0pcNWfQL1xNHr3KDxRDlUEsz4CXCbSdXSiXSYstx&#10;ocGePhoqf49nq6E9ZKrCT/duKnXAIsn3L5k9af30OL2tQQSawj18axdGw/MygeuZeATk9h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yMqUqxAAAANwAAAAPAAAAAAAAAAAA&#10;AAAAAKECAABkcnMvZG93bnJldi54bWxQSwUGAAAAAAQABAD5AAAAkgMAAAAA&#10;" strokecolor="purple"/>
                          <v:line id="Line 81" o:spid="_x0000_s1209" style="position:absolute;rotation:90;flip:x;visibility:visible;mso-wrap-style:square" from="5591,2057" to="5591,4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hMCYcUAAADcAAAADwAAAGRycy9kb3ducmV2LnhtbESPzWrDMBCE74G+g9hCLyGWU0p+HMuh&#10;FEpDb41Dcl2sjW1qrVxLcZS3rwqFHIeZ+YbJt8F0YqTBtZYVzJMUBHFldcu1gkP5PluBcB5ZY2eZ&#10;FNzIwbZ4mOSYaXvlLxr3vhYRwi5DBY33fSalqxoy6BLbE0fvbAeDPsqhlnrAa4SbTj6n6UIabDku&#10;NNjTW0PV9/5iFPhL/2Mr+gjlaTqu691xQZ83VOrpMbxuQHgK/h7+b++0gpf5Ev7OxCMgi1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hMCYcUAAADcAAAADwAAAAAAAAAA&#10;AAAAAAChAgAAZHJzL2Rvd25yZXYueG1sUEsFBgAAAAAEAAQA+QAAAJMDAAAAAA==&#10;" strokecolor="purple"/>
                          <v:line id="Line 82" o:spid="_x0000_s1210" style="position:absolute;rotation:90;flip:x;visibility:visible;mso-wrap-style:square" from="5591,1451" to="5591,38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4yWE70AAADcAAAADwAAAGRycy9kb3ducmV2LnhtbERPSwrCMBDdC94hjOBGNFVEtBpFBFHc&#10;+UG3QzO2xWZSm1jr7c1CcPl4/8WqMYWoqXK5ZQXDQQSCOLE651TB5bztT0E4j6yxsEwKPuRgtWy3&#10;Fhhr++Yj1SefihDCLkYFmfdlLKVLMjLoBrYkDtzdVgZ9gFUqdYXvEG4KOYqiiTSYc2jIsKRNRsnj&#10;9DIK/Kt82oR2zfnWq2fp/jqhwweV6naa9RyEp8b/xT/3XisYD8PacCYcAbn8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MOMlhO9AAAA3AAAAA8AAAAAAAAAAAAAAAAAoQIA&#10;AGRycy9kb3ducmV2LnhtbFBLBQYAAAAABAAEAPkAAACLAwAAAAA=&#10;" strokecolor="purple"/>
                        </v:group>
                        <v:group id="Group 83" o:spid="_x0000_s1211" style="position:absolute;left:5003;top:2027;width:1236;height:2400" coordorigin="5003,2027" coordsize="1236,2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DJJBpjGAAAA3AAA&#10;AA8AAAAAAAAAAAAAAAAAqQIAAGRycy9kb3ducmV2LnhtbFBLBQYAAAAABAAEAPoAAACcAwAAAAA=&#10;">
                          <v:line id="Line 84" o:spid="_x0000_s1212" style="position:absolute;rotation:180;flip:x;visibility:visible;mso-wrap-style:square" from="6239,2027" to="6239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6WNcQAAADcAAAADwAAAGRycy9kb3ducmV2LnhtbERPu2rDMBTdC/kHcQvZGrkmhOJGCXYg&#10;JBky5NHS8da6td1aV8aSY/XvqyHQ8XDey3UwrbhR7xrLCp5nCQji0uqGKwXXy/bpBYTzyBpby6Tg&#10;lxysV5OHJWbajnyi29lXIoawy1BB7X2XSenKmgy6me2II/dle4M+wr6SuscxhptWpkmykAYbjg01&#10;drSpqfw5D0ZBPhThsPt+/0yGNzdWRb4Ph+OHUtPHkL+C8BT8v/ju3msF8zTOj2fiEZCr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9npY1xAAAANwAAAAPAAAAAAAAAAAA&#10;AAAAAKECAABkcnMvZG93bnJldi54bWxQSwUGAAAAAAQABAD5AAAAkgMAAAAA&#10;" strokecolor="purple"/>
                          <v:line id="Line 85" o:spid="_x0000_s1213" style="position:absolute;rotation:180;flip:x;visibility:visible;mso-wrap-style:square" from="5621,2027" to="5621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tIzrsYAAADcAAAADwAAAGRycy9kb3ducmV2LnhtbESPT2vCQBTE74LfYXlCb3WjSCnRVWKh&#10;qIce/IvH1+xrkjb7NmQ3Zvvt3ULB4zAzv2EWq2BqcaPWVZYVTMYJCOLc6ooLBafj+/MrCOeRNdaW&#10;ScEvOVgth4MFptr2vKfbwRciQtilqKD0vkmldHlJBt3YNsTR+7KtQR9lW0jdYh/hppbTJHmRBiuO&#10;CyU29FZS/nPojIKsW4fd5vvymXRn1xfrbBt2H1elnkYhm4PwFPwj/N/eagWz6QT+zsQjIJ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LSM67GAAAA3AAAAA8AAAAAAAAA&#10;AAAAAAAAoQIAAGRycy9kb3ducmV2LnhtbFBLBQYAAAAABAAEAPkAAACUAwAAAAA=&#10;" strokecolor="purple"/>
                          <v:line id="Line 86" o:spid="_x0000_s1214" style="position:absolute;rotation:180;flip:x;visibility:visible;mso-wrap-style:square" from="5003,2027" to="5003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gCt2cYAAADcAAAADwAAAGRycy9kb3ducmV2LnhtbESPQWvCQBSE7wX/w/KE3uqmQUpJXSUK&#10;oh56UNvi8Zl9JrHZtyG7Mdt/7xYKPQ4z8w0zWwTTiBt1rras4HmSgCAurK65VPBxXD+9gnAeWWNj&#10;mRT8kIPFfPQww0zbgfd0O/hSRAi7DBVU3reZlK6oyKCb2JY4ehfbGfRRdqXUHQ4RbhqZJsmLNFhz&#10;XKiwpVVFxfehNwryfhl2m+vXOek/3VAu823YvZ+UehyH/A2Ep+D/w3/trVYwTVP4PROPgJzf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IArdnGAAAA3AAAAA8AAAAAAAAA&#10;AAAAAAAAoQIAAGRycy9kb3ducmV2LnhtbFBLBQYAAAAABAAEAPkAAACUAwAAAAA=&#10;" strokecolor="purple"/>
                        </v:group>
                      </v:group>
                      <v:line id="Line 87" o:spid="_x0000_s1215" style="position:absolute;visibility:visible;mso-wrap-style:square" from="2673,6404" to="3117,68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b2ZnMYAAADcAAAADwAAAGRycy9kb3ducmV2LnhtbESPT2vCQBTE7wW/w/IEb3WjFpHoKioU&#10;7KH4pz3k+Mg+k7TZt+nuGtN+ercgeBxm5jfMYtWZWrTkfGVZwWiYgCDOra64UPD58fo8A+EDssba&#10;Min4JQ+rZe9pgam2Vz5SewqFiBD2KSooQ2hSKX1ekkE/tA1x9M7WGQxRukJqh9cIN7UcJ8lUGqw4&#10;LpTY0Lak/Pt0MQo6qt6m9PWe7Q8T1+7/Nrvs55gpNeh36zmIQF14hO/tnVbwMp7A/5l4BOTy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C29mZzGAAAA3AAAAA8AAAAAAAAA&#10;AAAAAAAAoQIAAGRycy9kb3ducmV2LnhtbFBLBQYAAAAABAAEAPkAAACUAwAAAAA=&#10;" strokecolor="purple"/>
                    </v:group>
                    <v:line id="Line 611" o:spid="_x0000_s1216" style="position:absolute;flip:x;visibility:visible;mso-wrap-style:square" from="3909,6591" to="390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1ivisYAAADcAAAADwAAAGRycy9kb3ducmV2LnhtbESPT2vCQBTE7wW/w/IEb3WjiNToKrZo&#10;21upf0Bvz+wziWbfxuwmpt++Wyh4HGbmN8xs0ZpCNFS53LKCQT8CQZxYnXOqYLddP7+AcB5ZY2GZ&#10;FPyQg8W88zTDWNs7f1Oz8akIEHYxKsi8L2MpXZKRQde3JXHwzrYy6IOsUqkrvAe4KeQwisbSYM5h&#10;IcOS3jJKrpvaKBg3qw9ZXy+HU/M12R/5vb3Vg1elet12OQXhqfWP8H/7UysYDUfwdyYcATn/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dYr4rGAAAA3AAAAA8AAAAAAAAA&#10;AAAAAAAAoQIAAGRycy9kb3ducmV2LnhtbFBLBQYAAAAABAAEAPkAAACUAwAAAAA=&#10;" strokecolor="red" strokeweight="1pt"/>
                    <v:line id="Line 612" o:spid="_x0000_s1217" style="position:absolute;flip:x;visibility:visible;mso-wrap-style:square" from="4524,6591" to="4524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BQKEcYAAADcAAAADwAAAGRycy9kb3ducmV2LnhtbESPQWvCQBSE74L/YXmCN90oVtroKm2p&#10;tbdSq9DentlnEs2+jdlNjP/eFQo9DjPzDTNftqYQDVUut6xgNIxAECdW55wq2H6vBo8gnEfWWFgm&#10;BVdysFx0O3OMtb3wFzUbn4oAYRejgsz7MpbSJRkZdENbEgfvYCuDPsgqlbrCS4CbQo6jaCoN5hwW&#10;MizpNaPktKmNgmnztpb16fizbz6fdr/83p7r0YtS/V77PAPhqfX/4b/2h1YwGT/A/Uw4AnJx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OgUChHGAAAA3AAAAA8AAAAAAAAA&#10;AAAAAAAAoQIAAGRycy9kb3ducmV2LnhtbFBLBQYAAAAABAAEAPkAAACUAwAAAAA=&#10;" strokecolor="red" strokeweight="1pt"/>
                    <v:line id="Line 613" o:spid="_x0000_s1218" style="position:absolute;flip:x;visibility:visible;mso-wrap-style:square" from="5151,6591" to="5151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aUZsYAAADcAAAADwAAAGRycy9kb3ducmV2LnhtbESPT2vCQBTE7wW/w/KE3upGKcFGV9HS&#10;fzdRW9DbM/tMotm3aXYT47fvCgWPw8z8hpnOO1OKlmpXWFYwHEQgiFOrC84UfG/fn8YgnEfWWFom&#10;BVdyMJ/1HqaYaHvhNbUbn4kAYZeggtz7KpHSpTkZdANbEQfvaGuDPsg6k7rGS4CbUo6iKJYGCw4L&#10;OVb0mlN63jRGQdy+fcrmfNod2tXLz54/ut9muFTqsd8tJiA8df4e/m9/aQXPoxhu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jGlGbGAAAA3AAAAA8AAAAAAAAA&#10;AAAAAAAAoQIAAGRycy9kb3ducmV2LnhtbFBLBQYAAAAABAAEAPkAAACUAwAAAAA=&#10;" strokecolor="red" strokeweight="1pt"/>
                  </v:group>
                </v:group>
              </v:group>
            </w:pict>
          </mc:Fallback>
        </mc:AlternateContent>
      </w:r>
    </w:p>
    <w:p w14:paraId="01EEF319" w14:textId="77777777" w:rsidR="00270133" w:rsidRDefault="00270133">
      <w:pPr>
        <w:tabs>
          <w:tab w:val="left" w:pos="360"/>
          <w:tab w:val="left" w:pos="720"/>
        </w:tabs>
      </w:pPr>
    </w:p>
    <w:p w14:paraId="46F0B643" w14:textId="77777777" w:rsidR="00270133" w:rsidRDefault="004C0C96">
      <w:pPr>
        <w:tabs>
          <w:tab w:val="left" w:pos="360"/>
          <w:tab w:val="left" w:pos="720"/>
        </w:tabs>
      </w:pP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7EC8FCD6" wp14:editId="075BDCB8">
                <wp:simplePos x="0" y="0"/>
                <wp:positionH relativeFrom="column">
                  <wp:posOffset>4858385</wp:posOffset>
                </wp:positionH>
                <wp:positionV relativeFrom="paragraph">
                  <wp:posOffset>145415</wp:posOffset>
                </wp:positionV>
                <wp:extent cx="311150" cy="261620"/>
                <wp:effectExtent l="0" t="0" r="0" b="0"/>
                <wp:wrapSquare wrapText="bothSides"/>
                <wp:docPr id="3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2BE327" w14:textId="6A2F468C" w:rsidR="007B6E46" w:rsidRDefault="00B64714" w:rsidP="007B6E4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EC8FCD6" id="_x0000_s1219" type="#_x0000_t202" style="position:absolute;margin-left:382.55pt;margin-top:11.45pt;width:24.5pt;height:20.6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" filled="f" stroked="f">
                <v:textbox>
                  <w:txbxContent>
                    <w:p w14:paraId="772BE327" w14:textId="6A2F468C" w:rsidR="007B6E46" w:rsidRDefault="00B64714" w:rsidP="007B6E4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8CFA51" w14:textId="163F19C0" w:rsidR="00270133" w:rsidRDefault="004C0C96">
      <w:pPr>
        <w:tabs>
          <w:tab w:val="left" w:pos="360"/>
          <w:tab w:val="left" w:pos="720"/>
        </w:tabs>
      </w:pP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0B108429" wp14:editId="5E75B3C2">
                <wp:simplePos x="0" y="0"/>
                <wp:positionH relativeFrom="column">
                  <wp:posOffset>4465955</wp:posOffset>
                </wp:positionH>
                <wp:positionV relativeFrom="paragraph">
                  <wp:posOffset>34925</wp:posOffset>
                </wp:positionV>
                <wp:extent cx="311150" cy="261620"/>
                <wp:effectExtent l="0" t="0" r="0" b="0"/>
                <wp:wrapSquare wrapText="bothSides"/>
                <wp:docPr id="3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176D97" w14:textId="647DF9AF" w:rsidR="007B6E46" w:rsidRDefault="00B64714" w:rsidP="007B6E4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B108429" id="_x0000_s1220" type="#_x0000_t202" style="position:absolute;margin-left:351.65pt;margin-top:2.75pt;width:24.5pt;height:20.6pt;z-index:25168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" filled="f" stroked="f">
                <v:textbox>
                  <w:txbxContent>
                    <w:p w14:paraId="57176D97" w14:textId="647DF9AF" w:rsidR="007B6E46" w:rsidRDefault="00B64714" w:rsidP="007B6E4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1B5ADF95" wp14:editId="101A6936">
                <wp:simplePos x="0" y="0"/>
                <wp:positionH relativeFrom="column">
                  <wp:posOffset>4104005</wp:posOffset>
                </wp:positionH>
                <wp:positionV relativeFrom="paragraph">
                  <wp:posOffset>10795</wp:posOffset>
                </wp:positionV>
                <wp:extent cx="311150" cy="261620"/>
                <wp:effectExtent l="0" t="0" r="0" b="0"/>
                <wp:wrapSquare wrapText="bothSides"/>
                <wp:docPr id="3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439D4" w14:textId="6042F3B0" w:rsidR="007B6E46" w:rsidRDefault="00B64714" w:rsidP="007B6E4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5ADF95" id="_x0000_s1221" type="#_x0000_t202" style="position:absolute;margin-left:323.15pt;margin-top:.85pt;width:24.5pt;height:20.6pt;z-index:251684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" filled="f" stroked="f">
                <v:textbox>
                  <w:txbxContent>
                    <w:p w14:paraId="3C0439D4" w14:textId="6042F3B0" w:rsidR="007B6E46" w:rsidRDefault="00B64714" w:rsidP="007B6E4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1CEC2216" wp14:editId="5306477D">
                <wp:simplePos x="0" y="0"/>
                <wp:positionH relativeFrom="column">
                  <wp:posOffset>3689985</wp:posOffset>
                </wp:positionH>
                <wp:positionV relativeFrom="paragraph">
                  <wp:posOffset>34925</wp:posOffset>
                </wp:positionV>
                <wp:extent cx="311150" cy="261620"/>
                <wp:effectExtent l="0" t="0" r="0" b="0"/>
                <wp:wrapSquare wrapText="bothSides"/>
                <wp:docPr id="3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F2901F" w14:textId="32F15D1A" w:rsidR="007B6E46" w:rsidRDefault="002462A9" w:rsidP="007B6E4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CEC2216" id="_x0000_s1222" type="#_x0000_t202" style="position:absolute;margin-left:290.55pt;margin-top:2.75pt;width:24.5pt;height:20.6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" filled="f" stroked="f">
                <v:textbox>
                  <w:txbxContent>
                    <w:p w14:paraId="5AF2901F" w14:textId="32F15D1A" w:rsidR="007B6E46" w:rsidRDefault="002462A9" w:rsidP="007B6E4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38E45B48" wp14:editId="50CF4B3B">
                <wp:simplePos x="0" y="0"/>
                <wp:positionH relativeFrom="column">
                  <wp:posOffset>2162810</wp:posOffset>
                </wp:positionH>
                <wp:positionV relativeFrom="paragraph">
                  <wp:posOffset>55245</wp:posOffset>
                </wp:positionV>
                <wp:extent cx="311150" cy="261620"/>
                <wp:effectExtent l="0" t="0" r="0" b="0"/>
                <wp:wrapSquare wrapText="bothSides"/>
                <wp:docPr id="3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B22B77" w14:textId="3B86063A" w:rsidR="00722D70" w:rsidRDefault="002462A9" w:rsidP="00722D7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8E45B48" id="_x0000_s1223" type="#_x0000_t202" style="position:absolute;margin-left:170.3pt;margin-top:4.35pt;width:24.5pt;height:20.6pt;z-index:251666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" filled="f" stroked="f">
                <v:textbox>
                  <w:txbxContent>
                    <w:p w14:paraId="78B22B77" w14:textId="3B86063A" w:rsidR="00722D70" w:rsidRDefault="002462A9" w:rsidP="00722D70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D89A5E5" wp14:editId="19077C49">
                <wp:simplePos x="0" y="0"/>
                <wp:positionH relativeFrom="column">
                  <wp:posOffset>1402080</wp:posOffset>
                </wp:positionH>
                <wp:positionV relativeFrom="paragraph">
                  <wp:posOffset>65405</wp:posOffset>
                </wp:positionV>
                <wp:extent cx="311150" cy="261620"/>
                <wp:effectExtent l="0" t="0" r="0" b="0"/>
                <wp:wrapSquare wrapText="bothSides"/>
                <wp:docPr id="3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CD750" w14:textId="4F37B7A3" w:rsidR="00722D70" w:rsidRDefault="002462A9" w:rsidP="00722D7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D89A5E5" id="_x0000_s1224" type="#_x0000_t202" style="position:absolute;margin-left:110.4pt;margin-top:5.15pt;width:24.5pt;height:20.6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" stroked="f">
                <v:textbox>
                  <w:txbxContent>
                    <w:p w14:paraId="68DCD750" w14:textId="4F37B7A3" w:rsidR="00722D70" w:rsidRDefault="002462A9" w:rsidP="00722D7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499060B" wp14:editId="4790347B">
                <wp:simplePos x="0" y="0"/>
                <wp:positionH relativeFrom="column">
                  <wp:posOffset>1782445</wp:posOffset>
                </wp:positionH>
                <wp:positionV relativeFrom="paragraph">
                  <wp:posOffset>67945</wp:posOffset>
                </wp:positionV>
                <wp:extent cx="311150" cy="261620"/>
                <wp:effectExtent l="0" t="0" r="0" b="0"/>
                <wp:wrapSquare wrapText="bothSides"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A8CAE" w14:textId="023A2B2E" w:rsidR="00722D70" w:rsidRDefault="002462A9" w:rsidP="00722D70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499060B" id="_x0000_s1225" type="#_x0000_t202" style="position:absolute;margin-left:140.35pt;margin-top:5.35pt;width:24.5pt;height:20.6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" filled="f" stroked="f">
                <v:textbox>
                  <w:txbxContent>
                    <w:p w14:paraId="6D7A8CAE" w14:textId="023A2B2E" w:rsidR="00722D70" w:rsidRDefault="002462A9" w:rsidP="00722D70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0A96061A" wp14:editId="4ACC0614">
                <wp:simplePos x="0" y="0"/>
                <wp:positionH relativeFrom="column">
                  <wp:posOffset>1019810</wp:posOffset>
                </wp:positionH>
                <wp:positionV relativeFrom="paragraph">
                  <wp:posOffset>55245</wp:posOffset>
                </wp:positionV>
                <wp:extent cx="311150" cy="261620"/>
                <wp:effectExtent l="0" t="0" r="0" b="0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CD600" w14:textId="1011FE6B" w:rsidR="00722D70" w:rsidRDefault="002462A9" w:rsidP="00722D7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A96061A" id="_x0000_s1226" type="#_x0000_t202" style="position:absolute;margin-left:80.3pt;margin-top:4.35pt;width:24.5pt;height:20.6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" stroked="f">
                <v:textbox>
                  <w:txbxContent>
                    <w:p w14:paraId="266CD600" w14:textId="1011FE6B" w:rsidR="00722D70" w:rsidRDefault="002462A9" w:rsidP="00722D70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A6BB4F8" w14:textId="77777777" w:rsidR="00270133" w:rsidRDefault="004C0C96">
      <w:pPr>
        <w:tabs>
          <w:tab w:val="left" w:pos="360"/>
          <w:tab w:val="left" w:pos="720"/>
        </w:tabs>
      </w:pP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81280" behindDoc="0" locked="0" layoutInCell="1" allowOverlap="1" wp14:anchorId="724265F0" wp14:editId="708D8E5A">
                <wp:simplePos x="0" y="0"/>
                <wp:positionH relativeFrom="column">
                  <wp:posOffset>3689985</wp:posOffset>
                </wp:positionH>
                <wp:positionV relativeFrom="paragraph">
                  <wp:posOffset>220345</wp:posOffset>
                </wp:positionV>
                <wp:extent cx="311150" cy="261620"/>
                <wp:effectExtent l="0" t="0" r="0" b="0"/>
                <wp:wrapSquare wrapText="bothSides"/>
                <wp:docPr id="3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246B73" w14:textId="019AFFB8" w:rsidR="007B6E46" w:rsidRDefault="002462A9" w:rsidP="007B6E4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24265F0" id="_x0000_s1227" type="#_x0000_t202" style="position:absolute;margin-left:290.55pt;margin-top:17.35pt;width:24.5pt;height:20.6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" filled="f" stroked="f">
                <v:textbox>
                  <w:txbxContent>
                    <w:p w14:paraId="03246B73" w14:textId="019AFFB8" w:rsidR="007B6E46" w:rsidRDefault="002462A9" w:rsidP="007B6E4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56B4D0E7" wp14:editId="278CCE1E">
                <wp:simplePos x="0" y="0"/>
                <wp:positionH relativeFrom="column">
                  <wp:posOffset>1360805</wp:posOffset>
                </wp:positionH>
                <wp:positionV relativeFrom="paragraph">
                  <wp:posOffset>220345</wp:posOffset>
                </wp:positionV>
                <wp:extent cx="311150" cy="261620"/>
                <wp:effectExtent l="0" t="0" r="0" b="0"/>
                <wp:wrapSquare wrapText="bothSides"/>
                <wp:docPr id="3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57E2D" w14:textId="5FCC2FEF" w:rsidR="00722D70" w:rsidRDefault="002462A9" w:rsidP="00722D70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6B4D0E7" id="_x0000_s1228" type="#_x0000_t202" style="position:absolute;margin-left:107.15pt;margin-top:17.35pt;width:24.5pt;height:20.6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" filled="f" stroked="f">
                <v:textbox>
                  <w:txbxContent>
                    <w:p w14:paraId="16A57E2D" w14:textId="5FCC2FEF" w:rsidR="00722D70" w:rsidRDefault="002462A9" w:rsidP="00722D70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0A42C4" w14:textId="0DCB97BF" w:rsidR="00270133" w:rsidRDefault="002462A9">
      <w:pPr>
        <w:tabs>
          <w:tab w:val="left" w:pos="360"/>
          <w:tab w:val="left" w:pos="720"/>
        </w:tabs>
      </w:pP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93568" behindDoc="0" locked="0" layoutInCell="1" allowOverlap="1" wp14:anchorId="1AC8377E" wp14:editId="32B2628B">
                <wp:simplePos x="0" y="0"/>
                <wp:positionH relativeFrom="column">
                  <wp:posOffset>4852670</wp:posOffset>
                </wp:positionH>
                <wp:positionV relativeFrom="paragraph">
                  <wp:posOffset>127635</wp:posOffset>
                </wp:positionV>
                <wp:extent cx="311150" cy="261620"/>
                <wp:effectExtent l="0" t="0" r="0" b="0"/>
                <wp:wrapSquare wrapText="bothSides"/>
                <wp:docPr id="3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DBF31" w14:textId="007B47BD" w:rsidR="007B6E46" w:rsidRDefault="00B64714" w:rsidP="007B6E4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AC8377E" id="_x0000_s1229" type="#_x0000_t202" style="position:absolute;margin-left:382.1pt;margin-top:10.05pt;width:24.5pt;height:20.6pt;z-index:25169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" filled="f" stroked="f">
                <v:textbox>
                  <w:txbxContent>
                    <w:p w14:paraId="123DBF31" w14:textId="007B47BD" w:rsidR="007B6E46" w:rsidRDefault="00B64714" w:rsidP="007B6E4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C96"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47E1776D" wp14:editId="4FE0911B">
                <wp:simplePos x="0" y="0"/>
                <wp:positionH relativeFrom="column">
                  <wp:posOffset>4477385</wp:posOffset>
                </wp:positionH>
                <wp:positionV relativeFrom="paragraph">
                  <wp:posOffset>106680</wp:posOffset>
                </wp:positionV>
                <wp:extent cx="311150" cy="261620"/>
                <wp:effectExtent l="0" t="0" r="0" b="0"/>
                <wp:wrapSquare wrapText="bothSides"/>
                <wp:docPr id="3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0BE51" w14:textId="752B8D2D" w:rsidR="007B6E46" w:rsidRDefault="00B64714" w:rsidP="007B6E4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7E1776D" id="_x0000_s1230" type="#_x0000_t202" style="position:absolute;margin-left:352.55pt;margin-top:8.4pt;width:24.5pt;height:20.6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" filled="f" stroked="f">
                <v:textbox>
                  <w:txbxContent>
                    <w:p w14:paraId="4FE0BE51" w14:textId="752B8D2D" w:rsidR="007B6E46" w:rsidRDefault="00B64714" w:rsidP="007B6E4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C96"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85376" behindDoc="0" locked="0" layoutInCell="1" allowOverlap="1" wp14:anchorId="76CFA527" wp14:editId="038B9430">
                <wp:simplePos x="0" y="0"/>
                <wp:positionH relativeFrom="column">
                  <wp:posOffset>4070985</wp:posOffset>
                </wp:positionH>
                <wp:positionV relativeFrom="paragraph">
                  <wp:posOffset>106680</wp:posOffset>
                </wp:positionV>
                <wp:extent cx="311150" cy="261620"/>
                <wp:effectExtent l="0" t="0" r="0" b="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F3149" w14:textId="1CC0A279" w:rsidR="007B6E46" w:rsidRDefault="00B64714" w:rsidP="007B6E4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6CFA527" id="_x0000_s1231" type="#_x0000_t202" style="position:absolute;margin-left:320.55pt;margin-top:8.4pt;width:24.5pt;height:20.6pt;z-index:251685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" filled="f" stroked="f">
                <v:textbox>
                  <w:txbxContent>
                    <w:p w14:paraId="11EF3149" w14:textId="1CC0A279" w:rsidR="007B6E46" w:rsidRDefault="00B64714" w:rsidP="007B6E4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C96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69CC8212" wp14:editId="1FA9B936">
                <wp:simplePos x="0" y="0"/>
                <wp:positionH relativeFrom="column">
                  <wp:posOffset>2174875</wp:posOffset>
                </wp:positionH>
                <wp:positionV relativeFrom="paragraph">
                  <wp:posOffset>83185</wp:posOffset>
                </wp:positionV>
                <wp:extent cx="311150" cy="261620"/>
                <wp:effectExtent l="0" t="0" r="0" b="0"/>
                <wp:wrapSquare wrapText="bothSides"/>
                <wp:docPr id="3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98AC9" w14:textId="4D3313CC" w:rsidR="00722D70" w:rsidRDefault="002462A9" w:rsidP="00722D7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9CC8212" id="_x0000_s1232" type="#_x0000_t202" style="position:absolute;margin-left:171.25pt;margin-top:6.55pt;width:24.5pt;height:20.6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" filled="f" stroked="f">
                <v:textbox>
                  <w:txbxContent>
                    <w:p w14:paraId="33E98AC9" w14:textId="4D3313CC" w:rsidR="00722D70" w:rsidRDefault="002462A9" w:rsidP="00722D7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C96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02862F2" wp14:editId="0C9724AF">
                <wp:simplePos x="0" y="0"/>
                <wp:positionH relativeFrom="column">
                  <wp:posOffset>1782445</wp:posOffset>
                </wp:positionH>
                <wp:positionV relativeFrom="paragraph">
                  <wp:posOffset>106680</wp:posOffset>
                </wp:positionV>
                <wp:extent cx="311150" cy="261620"/>
                <wp:effectExtent l="0" t="0" r="0" b="0"/>
                <wp:wrapSquare wrapText="bothSides"/>
                <wp:docPr id="3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BEFF3" w14:textId="1D66FE0F" w:rsidR="00722D70" w:rsidRDefault="002462A9" w:rsidP="00722D7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02862F2" id="_x0000_s1233" type="#_x0000_t202" style="position:absolute;margin-left:140.35pt;margin-top:8.4pt;width:24.5pt;height:20.6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" filled="f" stroked="f">
                <v:textbox>
                  <w:txbxContent>
                    <w:p w14:paraId="7EDBEFF3" w14:textId="1D66FE0F" w:rsidR="00722D70" w:rsidRDefault="002462A9" w:rsidP="00722D7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0C96"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23A36131" wp14:editId="1D59F77C">
                <wp:simplePos x="0" y="0"/>
                <wp:positionH relativeFrom="column">
                  <wp:posOffset>989330</wp:posOffset>
                </wp:positionH>
                <wp:positionV relativeFrom="paragraph">
                  <wp:posOffset>106680</wp:posOffset>
                </wp:positionV>
                <wp:extent cx="311150" cy="261620"/>
                <wp:effectExtent l="0" t="0" r="0" b="0"/>
                <wp:wrapSquare wrapText="bothSides"/>
                <wp:docPr id="3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7D439" w14:textId="1F7814C2" w:rsidR="00722D70" w:rsidRDefault="002462A9" w:rsidP="00722D7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3A36131" id="_x0000_s1234" type="#_x0000_t202" style="position:absolute;margin-left:77.9pt;margin-top:8.4pt;width:24.5pt;height:20.6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" filled="f" stroked="f">
                <v:textbox>
                  <w:txbxContent>
                    <w:p w14:paraId="1EC7D439" w14:textId="1F7814C2" w:rsidR="00722D70" w:rsidRDefault="002462A9" w:rsidP="00722D7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B04DA4" w14:textId="77777777" w:rsidR="00270133" w:rsidRDefault="004C0C96">
      <w:pPr>
        <w:tabs>
          <w:tab w:val="left" w:pos="360"/>
          <w:tab w:val="left" w:pos="720"/>
        </w:tabs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97A3D30" wp14:editId="3B8B6861">
                <wp:simplePos x="0" y="0"/>
                <wp:positionH relativeFrom="column">
                  <wp:posOffset>2127885</wp:posOffset>
                </wp:positionH>
                <wp:positionV relativeFrom="paragraph">
                  <wp:posOffset>219710</wp:posOffset>
                </wp:positionV>
                <wp:extent cx="311150" cy="261620"/>
                <wp:effectExtent l="0" t="0" r="0" b="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65225" w14:textId="6E3020F6" w:rsidR="00052DF2" w:rsidRDefault="002462A9" w:rsidP="00052DF2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97A3D30" id="_x0000_s1235" type="#_x0000_t202" style="position:absolute;margin-left:167.55pt;margin-top:17.3pt;width:24.5pt;height:20.6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" filled="f" stroked="f">
                <v:textbox>
                  <w:txbxContent>
                    <w:p w14:paraId="7A965225" w14:textId="6E3020F6" w:rsidR="00052DF2" w:rsidRDefault="002462A9" w:rsidP="00052DF2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0176D1C4" wp14:editId="132D3D90">
                <wp:simplePos x="0" y="0"/>
                <wp:positionH relativeFrom="column">
                  <wp:posOffset>1753870</wp:posOffset>
                </wp:positionH>
                <wp:positionV relativeFrom="paragraph">
                  <wp:posOffset>238760</wp:posOffset>
                </wp:positionV>
                <wp:extent cx="311150" cy="261620"/>
                <wp:effectExtent l="0" t="0" r="0" b="0"/>
                <wp:wrapSquare wrapText="bothSides"/>
                <wp:docPr id="3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8C7D9" w14:textId="499F89C7" w:rsidR="00052DF2" w:rsidRDefault="002462A9" w:rsidP="00052DF2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176D1C4" id="_x0000_s1236" type="#_x0000_t202" style="position:absolute;margin-left:138.1pt;margin-top:18.8pt;width:24.5pt;height:20.6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" filled="f" stroked="f">
                <v:textbox>
                  <w:txbxContent>
                    <w:p w14:paraId="17B8C7D9" w14:textId="499F89C7" w:rsidR="00052DF2" w:rsidRDefault="002462A9" w:rsidP="00052DF2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39F70C2" w14:textId="77777777" w:rsidR="00270133" w:rsidRDefault="004C0C96">
      <w:pPr>
        <w:tabs>
          <w:tab w:val="left" w:pos="360"/>
          <w:tab w:val="left" w:pos="720"/>
        </w:tabs>
      </w:pP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05C0E73E" wp14:editId="147BDDF4">
                <wp:simplePos x="0" y="0"/>
                <wp:positionH relativeFrom="column">
                  <wp:posOffset>4852035</wp:posOffset>
                </wp:positionH>
                <wp:positionV relativeFrom="paragraph">
                  <wp:posOffset>92710</wp:posOffset>
                </wp:positionV>
                <wp:extent cx="311150" cy="261620"/>
                <wp:effectExtent l="0" t="0" r="0" b="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084F01" w14:textId="6EFE8745" w:rsidR="007B6E46" w:rsidRDefault="00B64714" w:rsidP="007B6E4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5C0E73E" id="_x0000_s1237" type="#_x0000_t202" style="position:absolute;margin-left:382.05pt;margin-top:7.3pt;width:24.5pt;height:20.6pt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" filled="f" stroked="f">
                <v:textbox>
                  <w:txbxContent>
                    <w:p w14:paraId="39084F01" w14:textId="6EFE8745" w:rsidR="007B6E46" w:rsidRDefault="00B64714" w:rsidP="007B6E4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7C4E8739" wp14:editId="22D3E56B">
                <wp:simplePos x="0" y="0"/>
                <wp:positionH relativeFrom="column">
                  <wp:posOffset>4465955</wp:posOffset>
                </wp:positionH>
                <wp:positionV relativeFrom="paragraph">
                  <wp:posOffset>85090</wp:posOffset>
                </wp:positionV>
                <wp:extent cx="311150" cy="261620"/>
                <wp:effectExtent l="0" t="0" r="0" b="0"/>
                <wp:wrapSquare wrapText="bothSides"/>
                <wp:docPr id="3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2AFFB" w14:textId="36150D44" w:rsidR="007B6E46" w:rsidRDefault="00B64714" w:rsidP="007B6E4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C4E8739" id="_x0000_s1238" type="#_x0000_t202" style="position:absolute;margin-left:351.65pt;margin-top:6.7pt;width:24.5pt;height:20.6pt;z-index:251690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" filled="f" stroked="f">
                <v:textbox>
                  <w:txbxContent>
                    <w:p w14:paraId="3692AFFB" w14:textId="36150D44" w:rsidR="007B6E46" w:rsidRDefault="00B64714" w:rsidP="007B6E4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6F50AEB8" wp14:editId="2525B5CE">
                <wp:simplePos x="0" y="0"/>
                <wp:positionH relativeFrom="column">
                  <wp:posOffset>4078605</wp:posOffset>
                </wp:positionH>
                <wp:positionV relativeFrom="paragraph">
                  <wp:posOffset>92710</wp:posOffset>
                </wp:positionV>
                <wp:extent cx="311150" cy="261620"/>
                <wp:effectExtent l="0" t="0" r="0" b="0"/>
                <wp:wrapSquare wrapText="bothSides"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64827" w14:textId="32BC5C01" w:rsidR="007B6E46" w:rsidRDefault="00B64714" w:rsidP="007B6E4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50AEB8" id="_x0000_s1239" type="#_x0000_t202" style="position:absolute;margin-left:321.15pt;margin-top:7.3pt;width:24.5pt;height:20.6pt;z-index:251686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" filled="f" stroked="f">
                <v:textbox>
                  <w:txbxContent>
                    <w:p w14:paraId="2B664827" w14:textId="32BC5C01" w:rsidR="007B6E46" w:rsidRDefault="00B64714" w:rsidP="007B6E4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44EE7FD1" wp14:editId="3250F469">
                <wp:simplePos x="0" y="0"/>
                <wp:positionH relativeFrom="column">
                  <wp:posOffset>3681095</wp:posOffset>
                </wp:positionH>
                <wp:positionV relativeFrom="paragraph">
                  <wp:posOffset>85090</wp:posOffset>
                </wp:positionV>
                <wp:extent cx="311150" cy="261620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9F522" w14:textId="66BD2D52" w:rsidR="007B6E46" w:rsidRDefault="002462A9" w:rsidP="007B6E4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4EE7FD1" id="_x0000_s1240" type="#_x0000_t202" style="position:absolute;margin-left:289.85pt;margin-top:6.7pt;width:24.5pt;height:20.6pt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" filled="f" stroked="f">
                <v:textbox>
                  <w:txbxContent>
                    <w:p w14:paraId="0289F522" w14:textId="66BD2D52" w:rsidR="007B6E46" w:rsidRDefault="002462A9" w:rsidP="007B6E4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3088" behindDoc="0" locked="0" layoutInCell="1" allowOverlap="1" wp14:anchorId="7CB665B5" wp14:editId="3757D843">
                <wp:simplePos x="0" y="0"/>
                <wp:positionH relativeFrom="column">
                  <wp:posOffset>1370330</wp:posOffset>
                </wp:positionH>
                <wp:positionV relativeFrom="paragraph">
                  <wp:posOffset>85090</wp:posOffset>
                </wp:positionV>
                <wp:extent cx="311150" cy="261620"/>
                <wp:effectExtent l="0" t="0" r="0" b="0"/>
                <wp:wrapSquare wrapText="bothSides"/>
                <wp:docPr id="3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12140F" w14:textId="40106685" w:rsidR="00052DF2" w:rsidRDefault="002462A9" w:rsidP="00052DF2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CB665B5" id="_x0000_s1241" type="#_x0000_t202" style="position:absolute;margin-left:107.9pt;margin-top:6.7pt;width:24.5pt;height:20.6pt;z-index:251673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" filled="f" stroked="f">
                <v:textbox>
                  <w:txbxContent>
                    <w:p w14:paraId="3512140F" w14:textId="40106685" w:rsidR="00052DF2" w:rsidRDefault="002462A9" w:rsidP="00052DF2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5C44B767" wp14:editId="5CC11F9B">
                <wp:simplePos x="0" y="0"/>
                <wp:positionH relativeFrom="column">
                  <wp:posOffset>982980</wp:posOffset>
                </wp:positionH>
                <wp:positionV relativeFrom="paragraph">
                  <wp:posOffset>102870</wp:posOffset>
                </wp:positionV>
                <wp:extent cx="311150" cy="261620"/>
                <wp:effectExtent l="0" t="0" r="0" b="0"/>
                <wp:wrapSquare wrapText="bothSides"/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D4638" w14:textId="77E661EF" w:rsidR="00052DF2" w:rsidRDefault="002462A9" w:rsidP="00052DF2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C44B767" id="_x0000_s1242" type="#_x0000_t202" style="position:absolute;margin-left:77.4pt;margin-top:8.1pt;width:24.5pt;height:20.6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" filled="f" stroked="f">
                <v:textbox>
                  <w:txbxContent>
                    <w:p w14:paraId="193D4638" w14:textId="77E661EF" w:rsidR="00052DF2" w:rsidRDefault="002462A9" w:rsidP="00052DF2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B596B2" w14:textId="3AA5CB7A" w:rsidR="00270133" w:rsidRDefault="00270133">
      <w:pPr>
        <w:tabs>
          <w:tab w:val="left" w:pos="360"/>
          <w:tab w:val="left" w:pos="720"/>
        </w:tabs>
      </w:pPr>
    </w:p>
    <w:p w14:paraId="0F630ACD" w14:textId="0CFE8701" w:rsidR="00270133" w:rsidRDefault="00270133">
      <w:pPr>
        <w:tabs>
          <w:tab w:val="left" w:pos="360"/>
          <w:tab w:val="left" w:pos="720"/>
        </w:tabs>
      </w:pPr>
    </w:p>
    <w:p w14:paraId="65A20FAB" w14:textId="1B8DE7FD" w:rsidR="00270133" w:rsidRDefault="002462A9">
      <w:pPr>
        <w:tabs>
          <w:tab w:val="left" w:pos="360"/>
          <w:tab w:val="left" w:pos="720"/>
        </w:tabs>
      </w:pP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95616" behindDoc="0" locked="0" layoutInCell="1" allowOverlap="1" wp14:anchorId="5D267FF1" wp14:editId="35985F29">
                <wp:simplePos x="0" y="0"/>
                <wp:positionH relativeFrom="column">
                  <wp:posOffset>4852035</wp:posOffset>
                </wp:positionH>
                <wp:positionV relativeFrom="paragraph">
                  <wp:posOffset>79375</wp:posOffset>
                </wp:positionV>
                <wp:extent cx="311150" cy="256540"/>
                <wp:effectExtent l="0" t="0" r="0" b="0"/>
                <wp:wrapSquare wrapText="bothSides"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56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5B98CE" w14:textId="31877825" w:rsidR="007B6E46" w:rsidRDefault="00B64714" w:rsidP="007B6E4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D267FF1" id="_x0000_s1243" type="#_x0000_t202" style="position:absolute;margin-left:382.05pt;margin-top:6.25pt;width:24.5pt;height:20.2pt;z-index:251695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" filled="f" stroked="f">
                <v:textbox>
                  <w:txbxContent>
                    <w:p w14:paraId="005B98CE" w14:textId="31877825" w:rsidR="007B6E46" w:rsidRDefault="00B64714" w:rsidP="007B6E4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91520" behindDoc="0" locked="0" layoutInCell="1" allowOverlap="1" wp14:anchorId="13D67A1C" wp14:editId="60AAC9E9">
                <wp:simplePos x="0" y="0"/>
                <wp:positionH relativeFrom="column">
                  <wp:posOffset>4507230</wp:posOffset>
                </wp:positionH>
                <wp:positionV relativeFrom="paragraph">
                  <wp:posOffset>76200</wp:posOffset>
                </wp:positionV>
                <wp:extent cx="311150" cy="261620"/>
                <wp:effectExtent l="0" t="0" r="0" b="0"/>
                <wp:wrapSquare wrapText="bothSides"/>
                <wp:docPr id="3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7581C" w14:textId="1310D22E" w:rsidR="007B6E46" w:rsidRDefault="00B64714" w:rsidP="007B6E4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3D67A1C" id="_x0000_s1244" type="#_x0000_t202" style="position:absolute;margin-left:354.9pt;margin-top:6pt;width:24.5pt;height:20.6pt;z-index:251691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" filled="f" stroked="f">
                <v:textbox>
                  <w:txbxContent>
                    <w:p w14:paraId="4017581C" w14:textId="1310D22E" w:rsidR="007B6E46" w:rsidRDefault="00B64714" w:rsidP="007B6E4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87424" behindDoc="0" locked="0" layoutInCell="1" allowOverlap="1" wp14:anchorId="66B2AAF6" wp14:editId="7F2266BB">
                <wp:simplePos x="0" y="0"/>
                <wp:positionH relativeFrom="column">
                  <wp:posOffset>4046220</wp:posOffset>
                </wp:positionH>
                <wp:positionV relativeFrom="paragraph">
                  <wp:posOffset>82550</wp:posOffset>
                </wp:positionV>
                <wp:extent cx="311150" cy="261620"/>
                <wp:effectExtent l="0" t="0" r="0" b="0"/>
                <wp:wrapSquare wrapText="bothSides"/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5EBAC7" w14:textId="65CC0200" w:rsidR="007B6E46" w:rsidRDefault="00B64714" w:rsidP="007B6E4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6B2AAF6" id="_x0000_s1245" type="#_x0000_t202" style="position:absolute;margin-left:318.6pt;margin-top:6.5pt;width:24.5pt;height:20.6pt;z-index:251687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" filled="f" stroked="f">
                <v:textbox>
                  <w:txbxContent>
                    <w:p w14:paraId="2B5EBAC7" w14:textId="65CC0200" w:rsidR="007B6E46" w:rsidRDefault="00B64714" w:rsidP="007B6E4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4153672C" wp14:editId="2B4ED090">
                <wp:simplePos x="0" y="0"/>
                <wp:positionH relativeFrom="column">
                  <wp:posOffset>3703320</wp:posOffset>
                </wp:positionH>
                <wp:positionV relativeFrom="paragraph">
                  <wp:posOffset>76200</wp:posOffset>
                </wp:positionV>
                <wp:extent cx="311150" cy="261620"/>
                <wp:effectExtent l="0" t="0" r="0" b="0"/>
                <wp:wrapSquare wrapText="bothSides"/>
                <wp:docPr id="3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6E4256" w14:textId="18777466" w:rsidR="007B6E46" w:rsidRDefault="002462A9" w:rsidP="007B6E4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153672C" id="_x0000_s1246" type="#_x0000_t202" style="position:absolute;margin-left:291.6pt;margin-top:6pt;width:24.5pt;height:20.6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" filled="f" stroked="f">
                <v:textbox>
                  <w:txbxContent>
                    <w:p w14:paraId="0D6E4256" w14:textId="18777466" w:rsidR="007B6E46" w:rsidRDefault="002462A9" w:rsidP="007B6E4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79232" behindDoc="0" locked="0" layoutInCell="1" allowOverlap="1" wp14:anchorId="079DFDF4" wp14:editId="476D6165">
                <wp:simplePos x="0" y="0"/>
                <wp:positionH relativeFrom="column">
                  <wp:posOffset>2225040</wp:posOffset>
                </wp:positionH>
                <wp:positionV relativeFrom="paragraph">
                  <wp:posOffset>76200</wp:posOffset>
                </wp:positionV>
                <wp:extent cx="311150" cy="261620"/>
                <wp:effectExtent l="0" t="0" r="0" b="0"/>
                <wp:wrapSquare wrapText="bothSides"/>
                <wp:docPr id="3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C0342" w14:textId="4A3E4C69" w:rsidR="007B6E46" w:rsidRDefault="002462A9" w:rsidP="007B6E46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079DFDF4" id="_x0000_s1247" type="#_x0000_t202" style="position:absolute;margin-left:175.2pt;margin-top:6pt;width:24.5pt;height:20.6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" filled="f" stroked="f">
                <v:textbox>
                  <w:txbxContent>
                    <w:p w14:paraId="6EBC0342" w14:textId="4A3E4C69" w:rsidR="007B6E46" w:rsidRDefault="002462A9" w:rsidP="007B6E46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u w:val="single"/>
          <w:vertAlign w:val="subscript"/>
          <w:lang w:eastAsia="en-US"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5E3EDE44" wp14:editId="08756BEE">
                <wp:simplePos x="0" y="0"/>
                <wp:positionH relativeFrom="column">
                  <wp:posOffset>1760855</wp:posOffset>
                </wp:positionH>
                <wp:positionV relativeFrom="paragraph">
                  <wp:posOffset>78740</wp:posOffset>
                </wp:positionV>
                <wp:extent cx="311150" cy="261620"/>
                <wp:effectExtent l="0" t="0" r="0" b="0"/>
                <wp:wrapSquare wrapText="bothSides"/>
                <wp:docPr id="3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08E93" w14:textId="1BBA2FFA" w:rsidR="007B6E46" w:rsidRDefault="002462A9" w:rsidP="007B6E46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E3EDE44" id="_x0000_s1248" type="#_x0000_t202" style="position:absolute;margin-left:138.65pt;margin-top:6.2pt;width:24.5pt;height:20.6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" filled="f" stroked="f">
                <v:textbox>
                  <w:txbxContent>
                    <w:p w14:paraId="5D808E93" w14:textId="1BBA2FFA" w:rsidR="007B6E46" w:rsidRDefault="002462A9" w:rsidP="007B6E46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 wp14:anchorId="6C5232BB" wp14:editId="5039D089">
                <wp:simplePos x="0" y="0"/>
                <wp:positionH relativeFrom="column">
                  <wp:posOffset>1421765</wp:posOffset>
                </wp:positionH>
                <wp:positionV relativeFrom="paragraph">
                  <wp:posOffset>76200</wp:posOffset>
                </wp:positionV>
                <wp:extent cx="311150" cy="261620"/>
                <wp:effectExtent l="0" t="0" r="0" b="0"/>
                <wp:wrapSquare wrapText="bothSides"/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663D45" w14:textId="5501F7E7" w:rsidR="00052DF2" w:rsidRDefault="002462A9" w:rsidP="00052DF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5232BB" id="_x0000_s1249" type="#_x0000_t202" style="position:absolute;margin-left:111.95pt;margin-top:6pt;width:24.5pt;height:20.6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" filled="f" stroked="f">
                <v:textbox>
                  <w:txbxContent>
                    <w:p w14:paraId="68663D45" w14:textId="5501F7E7" w:rsidR="00052DF2" w:rsidRDefault="002462A9" w:rsidP="00052DF2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16C11DF3" wp14:editId="5C480BDA">
                <wp:simplePos x="0" y="0"/>
                <wp:positionH relativeFrom="column">
                  <wp:posOffset>963930</wp:posOffset>
                </wp:positionH>
                <wp:positionV relativeFrom="paragraph">
                  <wp:posOffset>76200</wp:posOffset>
                </wp:positionV>
                <wp:extent cx="311150" cy="261620"/>
                <wp:effectExtent l="0" t="0" r="0" b="0"/>
                <wp:wrapSquare wrapText="bothSides"/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1150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014648" w14:textId="52FB981D" w:rsidR="00052DF2" w:rsidRDefault="002462A9" w:rsidP="00052DF2"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6C11DF3" id="_x0000_s1250" type="#_x0000_t202" style="position:absolute;margin-left:75.9pt;margin-top:6pt;width:24.5pt;height:20.6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" filled="f" stroked="f">
                <v:textbox>
                  <w:txbxContent>
                    <w:p w14:paraId="60014648" w14:textId="52FB981D" w:rsidR="00052DF2" w:rsidRDefault="002462A9" w:rsidP="00052DF2">
                      <w:r>
                        <w:t>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4011FA" w14:textId="77777777" w:rsidR="00270133" w:rsidRDefault="00270133">
      <w:pPr>
        <w:tabs>
          <w:tab w:val="left" w:pos="360"/>
          <w:tab w:val="left" w:pos="720"/>
        </w:tabs>
      </w:pPr>
    </w:p>
    <w:p w14:paraId="55FE6B27" w14:textId="77777777" w:rsidR="00270133" w:rsidRDefault="00270133">
      <w:pPr>
        <w:tabs>
          <w:tab w:val="left" w:pos="360"/>
          <w:tab w:val="left" w:pos="720"/>
        </w:tabs>
      </w:pPr>
    </w:p>
    <w:p w14:paraId="1C618E03" w14:textId="77777777" w:rsidR="00270133" w:rsidRDefault="00270133">
      <w:pPr>
        <w:tabs>
          <w:tab w:val="left" w:pos="360"/>
          <w:tab w:val="left" w:pos="720"/>
        </w:tabs>
      </w:pPr>
      <w:r>
        <w:tab/>
      </w:r>
      <w:r>
        <w:tab/>
        <w:t xml:space="preserve"> </w:t>
      </w:r>
    </w:p>
    <w:p w14:paraId="6591D092" w14:textId="77777777" w:rsidR="00270133" w:rsidRDefault="004C0C96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0" allowOverlap="1" wp14:anchorId="2D6AEF01" wp14:editId="7A5FC004">
                <wp:simplePos x="0" y="0"/>
                <wp:positionH relativeFrom="column">
                  <wp:posOffset>4280535</wp:posOffset>
                </wp:positionH>
                <wp:positionV relativeFrom="paragraph">
                  <wp:posOffset>66675</wp:posOffset>
                </wp:positionV>
                <wp:extent cx="342900" cy="228600"/>
                <wp:effectExtent l="0" t="0" r="0" b="0"/>
                <wp:wrapNone/>
                <wp:docPr id="331" name="Text Box 1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AB1827" w14:textId="77777777" w:rsidR="0092195B" w:rsidRDefault="0092195B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D6AEF01" id="Text Box 1240" o:spid="_x0000_s1251" type="#_x0000_t202" style="position:absolute;margin-left:337.05pt;margin-top:5.25pt;width:27pt;height:18pt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" o:allowincell="f" filled="f" stroked="f">
                <v:textbox>
                  <w:txbxContent>
                    <w:p w14:paraId="50AB1827" w14:textId="77777777" w:rsidR="0092195B" w:rsidRDefault="0092195B">
                      <w:pPr>
                        <w:rPr>
                          <w:vertAlign w:val="super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17792" behindDoc="0" locked="0" layoutInCell="0" allowOverlap="1" wp14:anchorId="465664AB" wp14:editId="7B60E0D7">
                <wp:simplePos x="0" y="0"/>
                <wp:positionH relativeFrom="column">
                  <wp:posOffset>1537335</wp:posOffset>
                </wp:positionH>
                <wp:positionV relativeFrom="paragraph">
                  <wp:posOffset>66675</wp:posOffset>
                </wp:positionV>
                <wp:extent cx="342900" cy="228600"/>
                <wp:effectExtent l="0" t="0" r="0" b="0"/>
                <wp:wrapNone/>
                <wp:docPr id="330" name="Text Box 1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ECADE8" w14:textId="77777777" w:rsidR="0092195B" w:rsidRDefault="0092195B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65664AB" id="Text Box 1239" o:spid="_x0000_s1252" type="#_x0000_t202" style="position:absolute;margin-left:121.05pt;margin-top:5.25pt;width:27pt;height:18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" o:allowincell="f" filled="f" stroked="f">
                <v:textbox>
                  <w:txbxContent>
                    <w:p w14:paraId="47ECADE8" w14:textId="77777777" w:rsidR="0092195B" w:rsidRDefault="0092195B">
                      <w:pPr>
                        <w:rPr>
                          <w:vertAlign w:val="super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25FB55D2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36181888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5571D892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</w:rPr>
        <w:t>The data inputs are as follows:</w:t>
      </w:r>
    </w:p>
    <w:p w14:paraId="0B8E379A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69F7CB43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  <w:u w:val="single"/>
        </w:rPr>
        <w:t>For F</w:t>
      </w:r>
      <w:r>
        <w:rPr>
          <w:sz w:val="24"/>
          <w:u w:val="single"/>
          <w:vertAlign w:val="subscript"/>
        </w:rPr>
        <w:t>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For F</w:t>
      </w:r>
      <w:r>
        <w:rPr>
          <w:sz w:val="24"/>
          <w:u w:val="single"/>
          <w:vertAlign w:val="subscript"/>
        </w:rPr>
        <w:t>5</w:t>
      </w:r>
    </w:p>
    <w:p w14:paraId="623DABA5" w14:textId="4142237A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sz w:val="24"/>
        </w:rPr>
        <w:tab/>
      </w:r>
      <w:r>
        <w:rPr>
          <w:color w:val="800080"/>
          <w:sz w:val="24"/>
        </w:rPr>
        <w:t>I</w:t>
      </w:r>
      <w:r>
        <w:rPr>
          <w:color w:val="800080"/>
          <w:sz w:val="24"/>
          <w:vertAlign w:val="subscript"/>
        </w:rPr>
        <w:t>0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B64714">
        <w:rPr>
          <w:color w:val="800080"/>
          <w:sz w:val="24"/>
        </w:rPr>
        <w:t>y’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0</w:t>
      </w:r>
      <w:r>
        <w:rPr>
          <w:color w:val="800080"/>
          <w:sz w:val="24"/>
        </w:rPr>
        <w:t xml:space="preserve"> =</w:t>
      </w:r>
      <w:r w:rsidR="00B64714">
        <w:rPr>
          <w:color w:val="800080"/>
          <w:sz w:val="24"/>
        </w:rPr>
        <w:t>y’z+yz’</w:t>
      </w:r>
    </w:p>
    <w:p w14:paraId="72EEBEC4" w14:textId="27BB7F5E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B64714">
        <w:rPr>
          <w:color w:val="800080"/>
          <w:sz w:val="24"/>
        </w:rPr>
        <w:t>y’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 =</w:t>
      </w:r>
      <w:r w:rsidR="00B64714">
        <w:rPr>
          <w:color w:val="800080"/>
          <w:sz w:val="24"/>
        </w:rPr>
        <w:t>y’z+yz’</w:t>
      </w:r>
    </w:p>
    <w:p w14:paraId="4C195FA3" w14:textId="5F11F085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2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B64714">
        <w:rPr>
          <w:color w:val="800080"/>
          <w:sz w:val="24"/>
        </w:rPr>
        <w:t>z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2</w:t>
      </w:r>
      <w:r>
        <w:rPr>
          <w:color w:val="800080"/>
          <w:sz w:val="24"/>
        </w:rPr>
        <w:t xml:space="preserve"> =</w:t>
      </w:r>
      <w:r w:rsidR="00B64714">
        <w:rPr>
          <w:color w:val="800080"/>
          <w:sz w:val="24"/>
        </w:rPr>
        <w:t>z</w:t>
      </w:r>
    </w:p>
    <w:p w14:paraId="0476C291" w14:textId="742C2BE6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3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B64714">
        <w:rPr>
          <w:color w:val="800080"/>
          <w:sz w:val="24"/>
        </w:rPr>
        <w:t>y’z+yz’</w:t>
      </w:r>
      <w:r w:rsidR="00B64714">
        <w:rPr>
          <w:color w:val="800080"/>
          <w:sz w:val="24"/>
        </w:rPr>
        <w:tab/>
      </w:r>
      <w:r w:rsidR="00B64714">
        <w:rPr>
          <w:color w:val="800080"/>
          <w:sz w:val="24"/>
        </w:rPr>
        <w:tab/>
      </w:r>
      <w:r w:rsidR="00B64714">
        <w:rPr>
          <w:color w:val="800080"/>
          <w:sz w:val="24"/>
        </w:rPr>
        <w:tab/>
      </w:r>
      <w:r w:rsidR="00B64714">
        <w:rPr>
          <w:color w:val="800080"/>
          <w:sz w:val="24"/>
        </w:rPr>
        <w:tab/>
      </w:r>
      <w:r w:rsidR="00B64714">
        <w:rPr>
          <w:color w:val="800080"/>
          <w:sz w:val="24"/>
        </w:rPr>
        <w:tab/>
      </w:r>
      <w:r>
        <w:rPr>
          <w:color w:val="800080"/>
          <w:sz w:val="24"/>
        </w:rPr>
        <w:t>I</w:t>
      </w:r>
      <w:r>
        <w:rPr>
          <w:color w:val="800080"/>
          <w:sz w:val="24"/>
          <w:vertAlign w:val="subscript"/>
        </w:rPr>
        <w:t>3</w:t>
      </w:r>
      <w:r>
        <w:rPr>
          <w:color w:val="800080"/>
          <w:sz w:val="24"/>
        </w:rPr>
        <w:t xml:space="preserve"> =</w:t>
      </w:r>
      <w:r w:rsidR="00B64714">
        <w:rPr>
          <w:color w:val="800080"/>
          <w:sz w:val="24"/>
        </w:rPr>
        <w:t>y’z+yz’</w:t>
      </w:r>
    </w:p>
    <w:p w14:paraId="5B12D9B0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</w:p>
    <w:p w14:paraId="7D362ACC" w14:textId="77777777" w:rsidR="007B6E46" w:rsidRDefault="007B6E46" w:rsidP="007B6E46"/>
    <w:p w14:paraId="2214C999" w14:textId="77777777" w:rsidR="007B6E46" w:rsidRDefault="007B6E46" w:rsidP="007B6E46"/>
    <w:p w14:paraId="1286C53B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</w:rPr>
        <w:br w:type="page"/>
      </w:r>
    </w:p>
    <w:p w14:paraId="57492952" w14:textId="77777777" w:rsidR="00270133" w:rsidRDefault="00270133">
      <w:pPr>
        <w:numPr>
          <w:ilvl w:val="0"/>
          <w:numId w:val="1"/>
        </w:numPr>
        <w:tabs>
          <w:tab w:val="left" w:pos="360"/>
        </w:tabs>
        <w:rPr>
          <w:sz w:val="24"/>
        </w:rPr>
      </w:pPr>
      <w:r>
        <w:rPr>
          <w:sz w:val="24"/>
        </w:rPr>
        <w:lastRenderedPageBreak/>
        <w:t>Partition the K-maps with w and y as control signals.</w:t>
      </w:r>
    </w:p>
    <w:p w14:paraId="2CC3142B" w14:textId="46EBA02A" w:rsidR="00270133" w:rsidRDefault="004C0C96">
      <w:pPr>
        <w:tabs>
          <w:tab w:val="left" w:pos="360"/>
          <w:tab w:val="left" w:pos="720"/>
        </w:tabs>
        <w:rPr>
          <w:sz w:val="24"/>
        </w:rPr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19840" behindDoc="0" locked="0" layoutInCell="0" allowOverlap="1" wp14:anchorId="4E9E8773" wp14:editId="4CBAA0B8">
                <wp:simplePos x="0" y="0"/>
                <wp:positionH relativeFrom="column">
                  <wp:posOffset>622935</wp:posOffset>
                </wp:positionH>
                <wp:positionV relativeFrom="paragraph">
                  <wp:posOffset>109220</wp:posOffset>
                </wp:positionV>
                <wp:extent cx="4785360" cy="2171700"/>
                <wp:effectExtent l="0" t="0" r="15240" b="12700"/>
                <wp:wrapNone/>
                <wp:docPr id="264" name="Group 1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5360" cy="2171700"/>
                          <a:chOff x="2841" y="6544"/>
                          <a:chExt cx="7536" cy="3420"/>
                        </a:xfrm>
                      </wpg:grpSpPr>
                      <wpg:grpSp>
                        <wpg:cNvPr id="265" name="Group 1246"/>
                        <wpg:cNvGrpSpPr>
                          <a:grpSpLocks/>
                        </wpg:cNvGrpSpPr>
                        <wpg:grpSpPr bwMode="auto">
                          <a:xfrm>
                            <a:off x="2841" y="6544"/>
                            <a:ext cx="7536" cy="3043"/>
                            <a:chOff x="2421" y="6304"/>
                            <a:chExt cx="7536" cy="3043"/>
                          </a:xfrm>
                        </wpg:grpSpPr>
                        <wpg:grpSp>
                          <wpg:cNvPr id="266" name="Group 1247"/>
                          <wpg:cNvGrpSpPr>
                            <a:grpSpLocks/>
                          </wpg:cNvGrpSpPr>
                          <wpg:grpSpPr bwMode="auto">
                            <a:xfrm>
                              <a:off x="2421" y="6304"/>
                              <a:ext cx="3276" cy="3043"/>
                              <a:chOff x="2421" y="6304"/>
                              <a:chExt cx="3276" cy="3043"/>
                            </a:xfrm>
                          </wpg:grpSpPr>
                          <wpg:grpSp>
                            <wpg:cNvPr id="267" name="Group 124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21" y="6304"/>
                                <a:ext cx="3276" cy="3029"/>
                                <a:chOff x="2421" y="6304"/>
                                <a:chExt cx="3276" cy="3029"/>
                              </a:xfrm>
                            </wpg:grpSpPr>
                            <wpg:grpSp>
                              <wpg:cNvPr id="268" name="Group 124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21" y="6304"/>
                                  <a:ext cx="3276" cy="2706"/>
                                  <a:chOff x="2421" y="6304"/>
                                  <a:chExt cx="3276" cy="2706"/>
                                </a:xfrm>
                              </wpg:grpSpPr>
                              <wps:wsp>
                                <wps:cNvPr id="269" name="Text Box 12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6961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239AAA2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0" name="Text Box 12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7496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514F079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1" name="Text Box 12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8598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031594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2" name="Text Box 12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8041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F427FA2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3" name="Text Box 125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1" y="6484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2537E2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4" name="Text Box 125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45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0B44C71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5" name="Text Box 125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49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5E4F204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6" name="Text Box 125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97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F5B575A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7" name="Text Box 125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21" y="6527"/>
                                    <a:ext cx="612" cy="4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5FE08B3" w14:textId="77777777" w:rsidR="0092195B" w:rsidRDefault="0092195B">
                                      <w:r>
                                        <w:t>xz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78" name="Text Box 125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81" y="6304"/>
                                    <a:ext cx="624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05A09EA" w14:textId="77777777" w:rsidR="0092195B" w:rsidRDefault="0092195B">
                                      <w:r>
                                        <w:t>wy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79" name="Group 12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06" y="6782"/>
                                    <a:ext cx="2435" cy="2228"/>
                                    <a:chOff x="4381" y="2027"/>
                                    <a:chExt cx="2435" cy="2401"/>
                                  </a:xfrm>
                                </wpg:grpSpPr>
                                <wps:wsp>
                                  <wps:cNvPr id="280" name="Rectangle 126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81" y="2040"/>
                                      <a:ext cx="2435" cy="238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0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281" name="Group 126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391" y="2651"/>
                                      <a:ext cx="2424" cy="1200"/>
                                      <a:chOff x="4391" y="2651"/>
                                      <a:chExt cx="2424" cy="1200"/>
                                    </a:xfrm>
                                  </wpg:grpSpPr>
                                  <wps:wsp>
                                    <wps:cNvPr id="282" name="Line 126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 flipH="1" flipV="1">
                                        <a:off x="5603" y="2639"/>
                                        <a:ext cx="0" cy="242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83" name="Line 126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205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84" name="Line 126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1451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85" name="Group 126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03" y="2027"/>
                                      <a:ext cx="1236" cy="2400"/>
                                      <a:chOff x="5003" y="2027"/>
                                      <a:chExt cx="1236" cy="2400"/>
                                    </a:xfrm>
                                  </wpg:grpSpPr>
                                  <wps:wsp>
                                    <wps:cNvPr id="286" name="Line 126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6239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87" name="Line 126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621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88" name="Line 126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003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289" name="Line 127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3" y="6404"/>
                                    <a:ext cx="444" cy="4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800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90" name="Line 127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1" name="Line 127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44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2" name="Line 127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5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93" name="Rectangle 12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83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BEA0910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294" name="Rectangle 1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27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8D5415E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295" name="Rectangle 127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00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D50D7BA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296" name="Rectangle 127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14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21E3FF8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</wpg:grpSp>
                        <wpg:grpSp>
                          <wpg:cNvPr id="297" name="Group 1278"/>
                          <wpg:cNvGrpSpPr>
                            <a:grpSpLocks/>
                          </wpg:cNvGrpSpPr>
                          <wpg:grpSpPr bwMode="auto">
                            <a:xfrm>
                              <a:off x="6681" y="6304"/>
                              <a:ext cx="3276" cy="3043"/>
                              <a:chOff x="6681" y="6304"/>
                              <a:chExt cx="3276" cy="3043"/>
                            </a:xfrm>
                          </wpg:grpSpPr>
                          <wpg:grpSp>
                            <wpg:cNvPr id="298" name="Group 12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81" y="6304"/>
                                <a:ext cx="3276" cy="3029"/>
                                <a:chOff x="6681" y="6304"/>
                                <a:chExt cx="3276" cy="3029"/>
                              </a:xfrm>
                            </wpg:grpSpPr>
                            <wpg:grpSp>
                              <wpg:cNvPr id="299" name="Group 12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81" y="6304"/>
                                  <a:ext cx="3276" cy="2706"/>
                                  <a:chOff x="6681" y="6304"/>
                                  <a:chExt cx="3276" cy="2706"/>
                                </a:xfrm>
                              </wpg:grpSpPr>
                              <wps:wsp>
                                <wps:cNvPr id="300" name="Text Box 12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6961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01B119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1" name="Text Box 12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7496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6611093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2" name="Text Box 12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8598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BD1EFDD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3" name="Text Box 12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8041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47A7530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4" name="Text Box 12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73" y="6493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D414E40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5" name="Text Box 12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05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4D731B0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6" name="Text Box 12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309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4BB20B5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7" name="Text Box 12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57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6841E5F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8" name="Text Box 12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81" y="6527"/>
                                    <a:ext cx="612" cy="4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A693E6" w14:textId="77777777" w:rsidR="0092195B" w:rsidRDefault="0092195B">
                                      <w:r>
                                        <w:t>xz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9" name="Text Box 12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101" y="6304"/>
                                    <a:ext cx="72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A2F237F" w14:textId="77777777" w:rsidR="0092195B" w:rsidRDefault="0092195B">
                                      <w:r>
                                        <w:t>wy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310" name="Group 12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66" y="6782"/>
                                    <a:ext cx="2435" cy="2228"/>
                                    <a:chOff x="4381" y="2027"/>
                                    <a:chExt cx="2435" cy="2401"/>
                                  </a:xfrm>
                                </wpg:grpSpPr>
                                <wps:wsp>
                                  <wps:cNvPr id="311" name="Rectangle 12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81" y="2040"/>
                                      <a:ext cx="2435" cy="238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0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312" name="Group 129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391" y="2651"/>
                                      <a:ext cx="2424" cy="1200"/>
                                      <a:chOff x="4391" y="2651"/>
                                      <a:chExt cx="2424" cy="1200"/>
                                    </a:xfrm>
                                  </wpg:grpSpPr>
                                  <wps:wsp>
                                    <wps:cNvPr id="313" name="Line 12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 flipH="1" flipV="1">
                                        <a:off x="5603" y="2639"/>
                                        <a:ext cx="0" cy="242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4" name="Line 12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205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5" name="Line 12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1451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316" name="Group 129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03" y="2027"/>
                                      <a:ext cx="1236" cy="2400"/>
                                      <a:chOff x="5003" y="2027"/>
                                      <a:chExt cx="1236" cy="2400"/>
                                    </a:xfrm>
                                  </wpg:grpSpPr>
                                  <wps:wsp>
                                    <wps:cNvPr id="317" name="Line 129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6239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8" name="Line 129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621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9" name="Line 130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003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320" name="Line 13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3" y="6404"/>
                                    <a:ext cx="444" cy="4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800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1" name="Line 13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98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2" name="Line 1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604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3" name="Line 13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21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24" name="Rectangle 13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3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A45BDA5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325" name="Rectangle 13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87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F856CF1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326" name="Rectangle 13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60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893EC77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327" name="Rectangle 13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4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16261C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328" name="Text Box 1309"/>
                        <wps:cNvSpPr txBox="1">
                          <a:spLocks noChangeArrowheads="1"/>
                        </wps:cNvSpPr>
                        <wps:spPr bwMode="auto">
                          <a:xfrm>
                            <a:off x="4461" y="960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2CE0B9" w14:textId="77777777" w:rsidR="0092195B" w:rsidRDefault="0092195B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Text Box 1310"/>
                        <wps:cNvSpPr txBox="1">
                          <a:spLocks noChangeArrowheads="1"/>
                        </wps:cNvSpPr>
                        <wps:spPr bwMode="auto">
                          <a:xfrm>
                            <a:off x="8781" y="960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30EE67" w14:textId="77777777" w:rsidR="0092195B" w:rsidRDefault="0092195B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E9E8773" id="Group 1311" o:spid="_x0000_s1253" style="position:absolute;margin-left:49.05pt;margin-top:8.6pt;width:376.8pt;height:171pt;z-index:251619840" coordorigin="2841,6544" coordsize="7536,3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" o:allowincell="f">
                <v:group id="Group 1246" o:spid="_x0000_s1254" style="position:absolute;left:2841;top:6544;width:7536;height:3043" coordorigin="2421,6304" coordsize="753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1JvRjGAAAA3AAA&#10;AA8AAAAAAAAAAAAAAAAAqQIAAGRycy9kb3ducmV2LnhtbFBLBQYAAAAABAAEAPoAAACcAwAAAAA=&#10;">
                  <v:group id="Group 1247" o:spid="_x0000_s1255" style="position:absolute;left:2421;top:6304;width:3276;height:3043" coordorigin="2421,6304" coordsize="327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tmyNvxAAAANwAAAAPAAAAZHJzL2Rvd25yZXYueG1sRI9Bi8IwFITvC/6H8IS9&#10;rWldLFKNIqKyBxFWBfH2aJ5tsXkpTWzrv98Iwh6HmfmGmS97U4mWGldaVhCPIhDEmdUl5wrOp+3X&#10;FITzyBory6TgSQ6Wi8HHHFNtO/6l9uhzESDsUlRQeF+nUrqsIINuZGvi4N1sY9AH2eRSN9gFuKnk&#10;OIoSabDksFBgTeuCsvvxYRTsOuxW3/Gm3d9v6+f1NDlc9jEp9TnsVzMQnnr/H363f7SCcZLA6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tmyNvxAAAANwAAAAP&#10;AAAAAAAAAAAAAAAAAKkCAABkcnMvZG93bnJldi54bWxQSwUGAAAAAAQABAD6AAAAmgMAAAAA&#10;">
                    <v:group id="Group 1248" o:spid="_x0000_s1256" style="position:absolute;left:2421;top:6304;width:3276;height:3029" coordorigin="2421,6304" coordsize="3276,3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MLXhvTGAAAA3AAA&#10;AA8AAAAAAAAAAAAAAAAAqQIAAGRycy9kb3ducmV2LnhtbFBLBQYAAAAABAAEAPoAAACcAwAAAAA=&#10;">
                      <v:group id="Group 1249" o:spid="_x0000_s1257" style="position:absolute;left:2421;top:6304;width:3276;height:2706" coordorigin="2421,6304" coordsize="3276,27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NIEobDAAAA3AAAAA8A&#10;AAAAAAAAAAAAAAAAqQIAAGRycy9kb3ducmV2LnhtbFBLBQYAAAAABAAEAPoAAACZAwAAAAA=&#10;">
                        <v:shape id="Text Box 1250" o:spid="_x0000_s1258" type="#_x0000_t202" style="position:absolute;left:2629;top:6961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lSHSxAAA&#10;ANwAAAAPAAAAZHJzL2Rvd25yZXYueG1sRI9Ba8JAFITvBf/D8oReSt2Yg9g0G5FgqVe1l94e2WcS&#10;mn2bZLdJ9Ne7guBxmJlvmHQzmUYM1LvasoLlIgJBXFhdc6ng5/T1vgbhPLLGxjIpuJCDTTZ7STHR&#10;duQDDUdfigBhl6CCyvs2kdIVFRl0C9sSB+9se4M+yL6UuscxwE0j4yhaSYM1h4UKW8orKv6O/0aB&#10;HXcXY6mL4rffq/nOt93hHHdKvc6n7ScIT5N/hh/tvVYQrz7gfiYcAZn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ZUh0sQAAADcAAAADwAAAAAAAAAAAAAAAACXAgAAZHJzL2Rv&#10;d25yZXYueG1sUEsFBgAAAAAEAAQA9QAAAIgDAAAAAA==&#10;" strokecolor="white">
                          <v:textbox>
                            <w:txbxContent>
                              <w:p w14:paraId="5239AAA2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251" o:spid="_x0000_s1259" type="#_x0000_t202" style="position:absolute;left:2629;top:7496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dh6SwQAA&#10;ANwAAAAPAAAAZHJzL2Rvd25yZXYueG1sRE/JbsIwEL0j8Q/WIPWCikMOpUpjEEKgcmW5cBvFk0WN&#10;x0lssvD19aFSj09vT3ejqUVPnassK1ivIhDEmdUVFwrut9P7JwjnkTXWlknBRA522/ksxUTbgS/U&#10;X30hQgi7BBWU3jeJlC4ryaBb2YY4cLntDPoAu0LqDocQbmoZR9GHNFhxaCixoUNJ2c/1aRTY4TgZ&#10;S20ULx8v833Yt5c8bpV6W4z7LxCeRv8v/nOftYJ4E+aHM+EIyO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XYeksEAAADcAAAADwAAAAAAAAAAAAAAAACXAgAAZHJzL2Rvd25y&#10;ZXYueG1sUEsFBgAAAAAEAAQA9QAAAIUDAAAAAA==&#10;" strokecolor="white">
                          <v:textbox>
                            <w:txbxContent>
                              <w:p w14:paraId="7514F079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252" o:spid="_x0000_s1260" type="#_x0000_t202" style="position:absolute;left:2629;top:8598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+OrsJxAAA&#10;ANwAAAAPAAAAZHJzL2Rvd25yZXYueG1sRI9Ba4NAFITvgf6H5RVyCc2qh6ZYVxFpSK9Jeunt4b6o&#10;1H2r7jaa/PpuodDjMDPfMFmxmF5caXKdZQXxNgJBXFvdcaPg47x/egHhPLLG3jIpuJGDIn9YZZhq&#10;O/ORriffiABhl6KC1vshldLVLRl0WzsQB+9iJ4M+yKmResI5wE0vkyh6lgY7DgstDlS1VH+dvo0C&#10;O7/djKUxSjafd3OoyvF4SUal1o9L+QrC0+L/w3/td60g2cXweyYcAZn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jq7CcQAAADcAAAADwAAAAAAAAAAAAAAAACXAgAAZHJzL2Rv&#10;d25yZXYueG1sUEsFBgAAAAAEAAQA9QAAAIgDAAAAAA==&#10;" strokecolor="white">
                          <v:textbox>
                            <w:txbxContent>
                              <w:p w14:paraId="08031594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253" o:spid="_x0000_s1261" type="#_x0000_t202" style="position:absolute;left:2629;top:8041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6CV+xAAA&#10;ANwAAAAPAAAAZHJzL2Rvd25yZXYueG1sRI/BasMwEETvhfyD2EIvJZarQxucKCGEhPSaNJfcFmtt&#10;mVor21Jjp19fFQo9DjPzhlltJteKGw2h8azhJctBEJfeNFxruHwc5gsQISIbbD2ThjsF2KxnDyss&#10;jB/5RLdzrEWCcChQg42xK6QMpSWHIfMdcfIqPziMSQ61NAOOCe5aqfL8VTpsOC1Y7Ghnqfw8fzkN&#10;ftzfnac+V8/Xb3fcbftTpXqtnx6n7RJEpCn+h//a70aDelPweyYdAbn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uglfsQAAADcAAAADwAAAAAAAAAAAAAAAACXAgAAZHJzL2Rv&#10;d25yZXYueG1sUEsFBgAAAAAEAAQA9QAAAIgDAAAAAA==&#10;" strokecolor="white">
                          <v:textbox>
                            <w:txbxContent>
                              <w:p w14:paraId="5F427FA2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254" o:spid="_x0000_s1262" type="#_x0000_t202" style="position:absolute;left:3141;top:6484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r9jexQAA&#10;ANwAAAAPAAAAZHJzL2Rvd25yZXYueG1sRI/dasJAFITvC32H5RR6I3WjFZXoKiII7YW/9QEO2WM2&#10;bfZsyK5JfHtXEHo5zMw3zHzZ2VI0VPvCsYJBPwFBnDldcK7g/LP5mILwAVlj6ZgU3MjDcvH6MsdU&#10;u5aP1JxCLiKEfYoKTAhVKqXPDFn0fVcRR+/iaoshyjqXusY2wm0ph0kylhYLjgsGK1obyv5OV6vg&#10;+G0OPR5tt6WWzfj3vLvu22lPqfe3bjUDEagL/+Fn+0srGE4+4XEmHgG5uA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qv2N7FAAAA3AAAAA8AAAAAAAAAAAAAAAAAlwIAAGRycy9k&#10;b3ducmV2LnhtbFBLBQYAAAAABAAEAPUAAACJAwAAAAA=&#10;" filled="f" strokecolor="white">
                          <v:textbox>
                            <w:txbxContent>
                              <w:p w14:paraId="232537E2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255" o:spid="_x0000_s1263" type="#_x0000_t202" style="position:absolute;left:3745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TRiRxAAA&#10;ANwAAAAPAAAAZHJzL2Rvd25yZXYueG1sRI9Li8JAEITvwv6HoRe8yDoxLLpERxHZxb36uHhrMp0H&#10;ZnqSzGiiv94RBI9FVX1FLVa9qcSVWldaVjAZRyCIU6tLzhUcD39fPyCcR9ZYWSYFN3KwWn4MFpho&#10;2/GOrnufiwBhl6CCwvs6kdKlBRl0Y1sTBy+zrUEfZJtL3WIX4KaScRRNpcGSw0KBNW0KSs/7i1Fg&#10;u9+bsdRE8eh0N9vNutllcaPU8LNfz0F46v07/Gr/awXx7BueZ8IRkM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k0YkcQAAADcAAAADwAAAAAAAAAAAAAAAACXAgAAZHJzL2Rv&#10;d25yZXYueG1sUEsFBgAAAAAEAAQA9QAAAIgDAAAAAA==&#10;" strokecolor="white">
                          <v:textbox>
                            <w:txbxContent>
                              <w:p w14:paraId="00B44C71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256" o:spid="_x0000_s1264" type="#_x0000_t202" style="position:absolute;left:5049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Ab0KxAAA&#10;ANwAAAAPAAAAZHJzL2Rvd25yZXYueG1sRI9Li8JAEITvwv6HoRe8yDoxsLpERxHZxb36uHhrMp0H&#10;ZnqSzGiiv94RBI9FVX1FLVa9qcSVWldaVjAZRyCIU6tLzhUcD39fPyCcR9ZYWSYFN3KwWn4MFpho&#10;2/GOrnufiwBhl6CCwvs6kdKlBRl0Y1sTBy+zrUEfZJtL3WIX4KaScRRNpcGSw0KBNW0KSs/7i1Fg&#10;u9+bsdRE8eh0N9vNutllcaPU8LNfz0F46v07/Gr/awXx7BueZ8IRkM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QG9CsQAAADcAAAADwAAAAAAAAAAAAAAAACXAgAAZHJzL2Rv&#10;d25yZXYueG1sUEsFBgAAAAAEAAQA9QAAAIgDAAAAAA==&#10;" strokecolor="white">
                          <v:textbox>
                            <w:txbxContent>
                              <w:p w14:paraId="35E4F204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257" o:spid="_x0000_s1265" type="#_x0000_t202" style="position:absolute;left:4397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0yN9xAAA&#10;ANwAAAAPAAAAZHJzL2Rvd25yZXYueG1sRI9Ba8JAFITvBf/D8oReSt2Yg5Y0G5FgqVe1l94e2WcS&#10;mn2bZLdJ9Ne7guBxmJlvmHQzmUYM1LvasoLlIgJBXFhdc6ng5/T1/gHCeWSNjWVScCEHm2z2kmKi&#10;7cgHGo6+FAHCLkEFlfdtIqUrKjLoFrYlDt7Z9gZ9kH0pdY9jgJtGxlG0kgZrDgsVtpRXVPwd/40C&#10;O+4uxlIXxW+/V/Odb7vDOe6Uep1P208Qnib/DD/ae60gXq/gfiYcAZn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dMjfcQAAADcAAAADwAAAAAAAAAAAAAAAACXAgAAZHJzL2Rv&#10;d25yZXYueG1sUEsFBgAAAAAEAAQA9QAAAIgDAAAAAA==&#10;" strokecolor="white">
                          <v:textbox>
                            <w:txbxContent>
                              <w:p w14:paraId="4F5B575A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258" o:spid="_x0000_s1266" type="#_x0000_t202" style="position:absolute;left:2421;top:6527;width:612;height: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n4bmxAAA&#10;ANwAAAAPAAAAZHJzL2Rvd25yZXYueG1sRI9Ba8JAFITvBf/D8gQvpW6aQ1Oiq4hU9GraS2+P7DMb&#10;zL5NsquJ/vquIPQ4zMw3zHI92kZcqfe1YwXv8wQEcel0zZWCn+/d2ycIH5A1No5JwY08rFeTlyXm&#10;2g18pGsRKhEh7HNUYEJocyl9aciin7uWOHon11sMUfaV1D0OEW4bmSbJh7RYc1ww2NLWUHkuLlaB&#10;G75u1lGXpK+/d7vfbrrjKe2Umk3HzQJEoDH8h5/tg1aQZhk8zsQjIF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p+G5sQAAADcAAAADwAAAAAAAAAAAAAAAACXAgAAZHJzL2Rv&#10;d25yZXYueG1sUEsFBgAAAAAEAAQA9QAAAIgDAAAAAA==&#10;" strokecolor="white">
                          <v:textbox>
                            <w:txbxContent>
                              <w:p w14:paraId="05FE08B3" w14:textId="77777777" w:rsidR="0092195B" w:rsidRDefault="0092195B">
                                <w:proofErr w:type="spellStart"/>
                                <w:r>
                                  <w:t>xz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259" o:spid="_x0000_s1267" type="#_x0000_t202" style="position:absolute;left:2781;top:6304;width:624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C0qvwQAA&#10;ANwAAAAPAAAAZHJzL2Rvd25yZXYueG1sRE/LisIwFN0L8w/hDsxGNFXEkWqUQRCchc/xAy7NtanT&#10;3JQmtvXvzUJweTjvxaqzpWio9oVjBaNhAoI4c7rgXMHlbzOYgfABWWPpmBQ8yMNq+dFbYKpdyydq&#10;ziEXMYR9igpMCFUqpc8MWfRDVxFH7upqiyHCOpe6xjaG21KOk2QqLRYcGwxWtDaU/Z/vVsHp1xz7&#10;PNntSi2b6e2yvx/aWV+pr8/uZw4iUBfe4pd7qxWMv+PaeCYeAbl8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AtKr8EAAADcAAAADwAAAAAAAAAAAAAAAACXAgAAZHJzL2Rvd25y&#10;ZXYueG1sUEsFBgAAAAAEAAQA9QAAAIUDAAAAAA==&#10;" filled="f" strokecolor="white">
                          <v:textbox>
                            <w:txbxContent>
                              <w:p w14:paraId="105A09EA" w14:textId="77777777" w:rsidR="0092195B" w:rsidRDefault="0092195B">
                                <w:proofErr w:type="spellStart"/>
                                <w:r>
                                  <w:t>wy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260" o:spid="_x0000_s1268" style="position:absolute;left:3106;top:6782;width:2435;height:2228" coordorigin="4381,2027" coordsize="2435,2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ndIcDGAAAA3AAA&#10;AA8AAAAAAAAAAAAAAAAAqQIAAGRycy9kb3ducmV2LnhtbFBLBQYAAAAABAAEAPoAAACcAwAAAAA=&#10;">
                          <v:rect id="Rectangle 1261" o:spid="_x0000_s1269" style="position:absolute;left:4381;top:2040;width:2435;height:2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GT9gwQAA&#10;ANwAAAAPAAAAZHJzL2Rvd25yZXYueG1sRE9La8JAEL4X/A/LCN7qRsEi0VWkUioWKT4uvQ3ZaRKa&#10;nQ27Y4z/3j0IPX587+W6d43qKMTas4HJOANFXHhbc2ngcv54nYOKgmyx8UwG7hRhvRq8LDG3/sZH&#10;6k5SqhTCMUcDlUibax2LihzGsW+JE/frg0NJMJTaBrylcNfoaZa9aYc1p4YKW3qvqPg7XZ2BUO7p&#10;7NqZfMvmsNt2959P/TUzZjTsNwtQQr38i5/unTUwnaf56Uw6Anr1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Bk/YMEAAADcAAAADwAAAAAAAAAAAAAAAACXAgAAZHJzL2Rvd25y&#10;ZXYueG1sUEsFBgAAAAAEAAQA9QAAAIUDAAAAAA==&#10;" strokecolor="purple"/>
                          <v:group id="Group 1262" o:spid="_x0000_s1270" style="position:absolute;left:4391;top:2651;width:2424;height:1200" coordorigin="4391,2651" coordsize="2424,1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JJ+XeHGAAAA3AAA&#10;AA8AAAAAAAAAAAAAAAAAqQIAAGRycy9kb3ducmV2LnhtbFBLBQYAAAAABAAEAPoAAACcAwAAAAA=&#10;">
                            <v:line id="Line 1263" o:spid="_x0000_s1271" style="position:absolute;rotation:90;flip:x y;visibility:visible;mso-wrap-style:square" from="5603,2639" to="5603,50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0j0VsIAAADcAAAADwAAAGRycy9kb3ducmV2LnhtbESPS4sCMRCE7wv+h9CCtzVxQJHRKD5B&#10;8aS7F2/NpOeBk84wiTr+e7Ow4LGoqq+o+bKztXhQ6yvHGkZDBYI4c6biQsPvz/57CsIHZIO1Y9Lw&#10;Ig/LRe9rjqlxTz7T4xIKESHsU9RQhtCkUvqsJIt+6Bri6OWutRiibAtpWnxGuK1lotREWqw4LpTY&#10;0Kak7Ha5Ww3Vaaty3Lm1ydUJD5P9cby1V60H/W41AxGoC5/wf/tgNCTTBP7OxCMgF2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k0j0VsIAAADcAAAADwAAAAAAAAAAAAAA&#10;AAChAgAAZHJzL2Rvd25yZXYueG1sUEsFBgAAAAAEAAQA+QAAAJADAAAAAA==&#10;" strokecolor="purple"/>
                            <v:line id="Line 1264" o:spid="_x0000_s1272" style="position:absolute;rotation:90;flip:x;visibility:visible;mso-wrap-style:square" from="5591,2057" to="5591,4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2lTHcMAAADcAAAADwAAAGRycy9kb3ducmV2LnhtbESPQYvCMBSE7wv+h/AEL4um64JobSqy&#10;IMre1opeH82zLTYvtYm1/nuzIHgcZuYbJln1phYdta6yrOBrEoEgzq2uuFBwyDbjOQjnkTXWlknB&#10;gxys0sFHgrG2d/6jbu8LESDsYlRQet/EUrq8JINuYhvi4J1ta9AH2RZSt3gPcFPLaRTNpMGKw0KJ&#10;Df2UlF/2N6PA35qrzWnbZ6fPblHsjjP6faBSo2G/XoLw1Pt3+NXeaQXT+Tf8nwlHQKZ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NpUx3DAAAA3AAAAA8AAAAAAAAAAAAA&#10;AAAAoQIAAGRycy9kb3ducmV2LnhtbFBLBQYAAAAABAAEAPkAAACRAwAAAAA=&#10;" strokecolor="purple"/>
                            <v:line id="Line 1265" o:spid="_x0000_s1273" style="position:absolute;rotation:90;flip:x;visibility:visible;mso-wrap-style:square" from="5591,1451" to="5591,38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IDLacMAAADcAAAADwAAAGRycy9kb3ducmV2LnhtbESPQYvCMBSE7wv+h/AEL4umK4tobSqy&#10;IMre1opeH82zLTYvtYm1/nuzIHgcZuYbJln1phYdta6yrOBrEoEgzq2uuFBwyDbjOQjnkTXWlknB&#10;gxys0sFHgrG2d/6jbu8LESDsYlRQet/EUrq8JINuYhvi4J1ta9AH2RZSt3gPcFPLaRTNpMGKw0KJ&#10;Df2UlF/2N6PA35qrzWnbZ6fPblHsjjP6faBSo2G/XoLw1Pt3+NXeaQXT+Tf8nwlHQKZ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yAy2nDAAAA3AAAAA8AAAAAAAAAAAAA&#10;AAAAoQIAAGRycy9kb3ducmV2LnhtbFBLBQYAAAAABAAEAPkAAACRAwAAAAA=&#10;" strokecolor="purple"/>
                          </v:group>
                          <v:group id="Group 1266" o:spid="_x0000_s1274" style="position:absolute;left:5003;top:2027;width:1236;height:2400" coordorigin="5003,2027" coordsize="1236,2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O1FW+LGAAAA3AAA&#10;AA8AAAAAAAAAAAAAAAAAqQIAAGRycy9kb3ducmV2LnhtbFBLBQYAAAAABAAEAPoAAACcAwAAAAA=&#10;">
                            <v:line id="Line 1267" o:spid="_x0000_s1275" style="position:absolute;rotation:180;flip:x;visibility:visible;mso-wrap-style:square" from="6239,2027" to="6239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Y2GMYAAADcAAAADwAAAGRycy9kb3ducmV2LnhtbESPT2vCQBTE70K/w/KE3urGHERSV0kK&#10;pXroQfuHHl+zzyQ2+zZkN2b77V1B8DjMzG+Y1SaYVpypd41lBfNZAoK4tLrhSsHnx+vTEoTzyBpb&#10;y6Tgnxxs1g+TFWbajryn88FXIkLYZaig9r7LpHRlTQbdzHbE0Tva3qCPsq+k7nGMcNPKNEkW0mDD&#10;caHGjl5qKv8Og1GQD0XYvZ2+f5Phy41VkW/D7v1HqcdpyJ9BeAr+Hr61t1pBulzA9Uw8AnJ9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0WNhjGAAAA3AAAAA8AAAAAAAAA&#10;AAAAAAAAoQIAAGRycy9kb3ducmV2LnhtbFBLBQYAAAAABAAEAPkAAACUAwAAAAA=&#10;" strokecolor="purple"/>
                            <v:line id="Line 1268" o:spid="_x0000_s1276" style="position:absolute;rotation:180;flip:x;visibility:visible;mso-wrap-style:square" from="5621,2027" to="5621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lqTg8YAAADcAAAADwAAAGRycy9kb3ducmV2LnhtbESPzWrDMBCE74W+g9hAb7WcHNrgRAlO&#10;ISQ59JBfctxaW9uttTKWHKtvXwUKPQ4z8w0zXwbTiBt1rrasYJykIIgLq2suFZyO6+cpCOeRNTaW&#10;ScEPOVguHh/mmGk78J5uB1+KCGGXoYLK+zaT0hUVGXSJbYmj92k7gz7KrpS6wyHCTSMnafoiDdYc&#10;Fyps6a2i4vvQGwV5vwq7zdflI+3PbihX+Tbs3q9KPY1CPgPhKfj/8F97qxVMpq9wPxOPgFz8A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GJak4PGAAAA3AAAAA8AAAAAAAAA&#10;AAAAAAAAoQIAAGRycy9kb3ducmV2LnhtbFBLBQYAAAAABAAEAPkAAACUAwAAAAA=&#10;" strokecolor="purple"/>
                            <v:line id="Line 1269" o:spid="_x0000_s1277" style="position:absolute;rotation:180;flip:x;visibility:visible;mso-wrap-style:square" from="5003,2027" to="5003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8UH8cMAAADcAAAADwAAAGRycy9kb3ducmV2LnhtbERPPW/CMBDdK/EfrEPqVhwYKhQwUYKE&#10;CkOH0hYxHvGRBOJzFDvE/ff1UKnj0/teZ8G04kG9aywrmM8SEMSl1Q1XCr4+dy9LEM4ja2wtk4If&#10;cpBtJk9rTLUd+YMeR1+JGMIuRQW1910qpStrMuhmtiOO3NX2Bn2EfSV1j2MMN61cJMmrNNhwbKix&#10;o21N5f04GAX5UITD2+10SYZvN1ZFvg+H97NSz9OQr0B4Cv5f/OfeawWLZVwbz8QjID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PFB/HDAAAA3AAAAA8AAAAAAAAAAAAA&#10;AAAAoQIAAGRycy9kb3ducmV2LnhtbFBLBQYAAAAABAAEAPkAAACRAwAAAAA=&#10;" strokecolor="purple"/>
                          </v:group>
                        </v:group>
                        <v:line id="Line 1270" o:spid="_x0000_s1278" style="position:absolute;visibility:visible;mso-wrap-style:square" from="2673,6404" to="3117,68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HgztMYAAADcAAAADwAAAGRycy9kb3ducmV2LnhtbESPT2vCQBTE7wW/w/IEb3Wjgmh0FRUK&#10;9lD80x5yfGSfSdrs23R3G9N+ercgeBxm5jfMct2ZWrTkfGVZwWiYgCDOra64UPDx/vI8A+EDssba&#10;Min4JQ/rVe9piam2Vz5Rew6FiBD2KSooQ2hSKX1ekkE/tA1x9C7WGQxRukJqh9cIN7UcJ8lUGqw4&#10;LpTY0K6k/Ov8YxR0VL1O6fMtOxwnrj38bffZ9ylTatDvNgsQgbrwCN/be61gPJvD/5l4BOTqB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x4M7TGAAAA3AAAAA8AAAAAAAAA&#10;AAAAAAAAoQIAAGRycy9kb3ducmV2LnhtbFBLBQYAAAAABAAEAPkAAACUAwAAAAA=&#10;" strokecolor="purple"/>
                      </v:group>
                      <v:line id="Line 1271" o:spid="_x0000_s1279" style="position:absolute;flip:x;visibility:visible;mso-wrap-style:square" from="3729,6591" to="372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ZeilsMAAADcAAAADwAAAGRycy9kb3ducmV2LnhtbERPPW/CMBDdkfgP1iF1I04YUEkxUUHQ&#10;dkPQVmq3a3xNUuJzGjsh/Hs8IDE+ve9lNpha9NS6yrKCJIpBEOdWV1wo+HjfTR9BOI+ssbZMCi7k&#10;IFuNR0tMtT3zgfqjL0QIYZeigtL7JpXS5SUZdJFtiAP3a1uDPsC2kLrFcwg3tZzF8VwarDg0lNjQ&#10;pqT8dOyMgnm/fZXd6e/rp98vPr/5ZfjvkrVSD5Ph+QmEp8HfxTf3m1YwW4T54Uw4AnJ1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2XopbDAAAA3AAAAA8AAAAAAAAAAAAA&#10;AAAAoQIAAGRycy9kb3ducmV2LnhtbFBLBQYAAAAABAAEAPkAAACRAwAAAAA=&#10;" strokecolor="red" strokeweight="1pt"/>
                      <v:line id="Line 1272" o:spid="_x0000_s1280" style="position:absolute;flip:x;visibility:visible;mso-wrap-style:square" from="4344,6591" to="4344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tsHDcYAAADcAAAADwAAAGRycy9kb3ducmV2LnhtbESPQWvCQBSE7wX/w/IEb3UTD6LRVVqx&#10;6k20LejtmX1NUrNv0+wmpv++Kwg9DjPzDTNfdqYULdWusKwgHkYgiFOrC84UfLy/PU9AOI+ssbRM&#10;Cn7JwXLRe5pjou2ND9QefSYChF2CCnLvq0RKl+Zk0A1tRRy8L1sb9EHWmdQ13gLclHIURWNpsOCw&#10;kGNFq5zS67ExCsbteiub6/fp0u6nn2fedD9N/KrUoN+9zEB46vx/+NHeaQWjaQz3M+EIyM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LbBw3GAAAA3AAAAA8AAAAAAAAA&#10;AAAAAAAAoQIAAGRycy9kb3ducmV2LnhtbFBLBQYAAAAABAAEAPkAAACUAwAAAAA=&#10;" strokecolor="red" strokeweight="1pt"/>
                      <v:line id="Line 1273" o:spid="_x0000_s1281" style="position:absolute;flip:x;visibility:visible;mso-wrap-style:square" from="4959,6591" to="495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gmZesYAAADcAAAADwAAAGRycy9kb3ducmV2LnhtbESPS2/CMBCE70j9D9ZW6o045IAgxSCK&#10;6OOGeEntbRsvSUq8TmMnpP++RkLiOJqZbzSzRW8q0VHjSssKRlEMgjizuuRcwWH/OpyAcB5ZY2WZ&#10;FPyRg8X8YTDDVNsLb6nb+VwECLsUFRTe16mULivIoItsTRy8k20M+iCbXOoGLwFuKpnE8VgaLDks&#10;FFjTqqDsvGuNgnG3fpft+efzu9tMj1/81v+2oxelnh775TMIT72/h2/tD60gmSZwPROOgJz/A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IJmXrGAAAA3AAAAA8AAAAAAAAA&#10;AAAAAAAAoQIAAGRycy9kb3ducmV2LnhtbFBLBQYAAAAABAAEAPkAAACUAwAAAAA=&#10;" strokecolor="red" strokeweight="1pt"/>
                    </v:group>
                    <v:rect id="Rectangle 1274" o:spid="_x0000_s1282" style="position:absolute;left:3283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5tViwgAA&#10;ANwAAAAPAAAAZHJzL2Rvd25yZXYueG1sRI/dagIxFITvC75DOIJ3NesKRVejiCBo6Y2rD3DYnP3B&#10;5GRJUnf79qZQ6OUwM98w2/1ojXiSD51jBYt5BoK4crrjRsH9dnpfgQgRWaNxTAp+KMB+N3nbYqHd&#10;wFd6lrERCcKhQAVtjH0hZahashjmridOXu28xZikb6T2OCS4NTLPsg9pseO00GJPx5aqR/ltFchb&#10;eRpWpfGZ+8zrL3M5X2tySs2m42EDItIY/8N/7bNWkK+X8HsmHQG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vm1WLCAAAA3AAAAA8AAAAAAAAAAAAAAAAAlwIAAGRycy9kb3du&#10;cmV2LnhtbFBLBQYAAAAABAAEAPUAAACGAwAAAAA=&#10;" filled="f" stroked="f">
                      <v:textbox style="mso-fit-shape-to-text:t" inset="0,0,0,0">
                        <w:txbxContent>
                          <w:p w14:paraId="1BEA0910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275" o:spid="_x0000_s1283" style="position:absolute;left:3927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D00WwgAA&#10;ANwAAAAPAAAAZHJzL2Rvd25yZXYueG1sRI/dagIxFITvC75DOIJ3NesiRVejiCBo6Y2rD3DYnP3B&#10;5GRJUnf79qZQ6OUwM98w2/1ojXiSD51jBYt5BoK4crrjRsH9dnpfgQgRWaNxTAp+KMB+N3nbYqHd&#10;wFd6lrERCcKhQAVtjH0hZahashjmridOXu28xZikb6T2OCS4NTLPsg9pseO00GJPx5aqR/ltFchb&#10;eRpWpfGZ+8zrL3M5X2tySs2m42EDItIY/8N/7bNWkK+X8HsmHQG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QPTRbCAAAA3AAAAA8AAAAAAAAAAAAAAAAAlwIAAGRycy9kb3du&#10;cmV2LnhtbFBLBQYAAAAABAAEAPUAAACGAwAAAAA=&#10;" filled="f" stroked="f">
                      <v:textbox style="mso-fit-shape-to-text:t" inset="0,0,0,0">
                        <w:txbxContent>
                          <w:p w14:paraId="18D5415E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276" o:spid="_x0000_s1284" style="position:absolute;left:4600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Q+iNwgAA&#10;ANwAAAAPAAAAZHJzL2Rvd25yZXYueG1sRI/dagIxFITvC75DOIJ3NeuCRVejiCBo6Y2rD3DYnP3B&#10;5GRJUnf79qZQ6OUwM98w2/1ojXiSD51jBYt5BoK4crrjRsH9dnpfgQgRWaNxTAp+KMB+N3nbYqHd&#10;wFd6lrERCcKhQAVtjH0hZahashjmridOXu28xZikb6T2OCS4NTLPsg9pseO00GJPx5aqR/ltFchb&#10;eRpWpfGZ+8zrL3M5X2tySs2m42EDItIY/8N/7bNWkK+X8HsmHQG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tD6I3CAAAA3AAAAA8AAAAAAAAAAAAAAAAAlwIAAGRycy9kb3du&#10;cmV2LnhtbFBLBQYAAAAABAAEAPUAAACGAwAAAAA=&#10;" filled="f" stroked="f">
                      <v:textbox style="mso-fit-shape-to-text:t" inset="0,0,0,0">
                        <w:txbxContent>
                          <w:p w14:paraId="5D50D7BA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277" o:spid="_x0000_s1285" style="position:absolute;left:5214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kXb6wgAA&#10;ANwAAAAPAAAAZHJzL2Rvd25yZXYueG1sRI/NigIxEITvC/sOoYW9rRnnIO5oFBEEFS+OPkAz6fnB&#10;pDMkWWd8e7Mg7LGoqq+o1Wa0RjzIh86xgtk0A0FcOd1xo+B23X8vQISIrNE4JgVPCrBZf36ssNBu&#10;4As9ytiIBOFQoII2xr6QMlQtWQxT1xMnr3beYkzSN1J7HBLcGpln2Vxa7DgttNjTrqXqXv5aBfJa&#10;7odFaXzmTnl9NsfDpSan1Ndk3C5BRBrjf/jdPmgF+c8c/s6kIyDX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uRdvrCAAAA3AAAAA8AAAAAAAAAAAAAAAAAlwIAAGRycy9kb3du&#10;cmV2LnhtbFBLBQYAAAAABAAEAPUAAACGAwAAAAA=&#10;" filled="f" stroked="f">
                      <v:textbox style="mso-fit-shape-to-text:t" inset="0,0,0,0">
                        <w:txbxContent>
                          <w:p w14:paraId="621E3FF8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group id="Group 1278" o:spid="_x0000_s1286" style="position:absolute;left:6681;top:6304;width:3276;height:3043" coordorigin="6681,6304" coordsize="327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cC9tPGAAAA3AAA&#10;AA8AAAAAAAAAAAAAAAAAqQIAAGRycy9kb3ducmV2LnhtbFBLBQYAAAAABAAEAPoAAACcAwAAAAA=&#10;">
                    <v:group id="Group 1279" o:spid="_x0000_s1287" style="position:absolute;left:6681;top:6304;width:3276;height:3029" coordorigin="6681,6304" coordsize="3276,3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hp1iocIAAADcAAAADwAA&#10;AAAAAAAAAAAAAACpAgAAZHJzL2Rvd25yZXYueG1sUEsFBgAAAAAEAAQA+gAAAJgDAAAAAA==&#10;">
                      <v:group id="Group 1280" o:spid="_x0000_s1288" style="position:absolute;left:6681;top:6304;width:3276;height:2706" coordorigin="6681,6304" coordsize="3276,27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6dHHOsUAAADcAAAA&#10;DwAAAAAAAAAAAAAAAACpAgAAZHJzL2Rvd25yZXYueG1sUEsFBgAAAAAEAAQA+gAAAJsDAAAAAA==&#10;">
                        <v:shape id="Text Box 1281" o:spid="_x0000_s1289" type="#_x0000_t202" style="position:absolute;left:6889;top:6961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/kWJywAAA&#10;ANwAAAAPAAAAZHJzL2Rvd25yZXYueG1sRE/LisIwFN0L/kO4ghuZJlNBho5RREacrY+Nu0tzbcs0&#10;N20TbZ2vNwvB5eG8l+vB1uJOna8ca/hMFAji3JmKCw3n0+7jC4QPyAZrx6ThQR7Wq/FoiZlxPR/o&#10;fgyFiCHsM9RQhtBkUvq8JIs+cQ1x5K6usxgi7AppOuxjuK1lqtRCWqw4NpTY0Lak/O94sxpc//Ow&#10;jlqVzi7/dr/dtIdr2mo9nQybbxCBhvAWv9y/RsNcxfnxTDwC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/kWJywAAAANwAAAAPAAAAAAAAAAAAAAAAAJcCAABkcnMvZG93bnJl&#10;di54bWxQSwUGAAAAAAQABAD1AAAAhAMAAAAA&#10;" strokecolor="white">
                          <v:textbox>
                            <w:txbxContent>
                              <w:p w14:paraId="4901B119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282" o:spid="_x0000_s1290" type="#_x0000_t202" style="position:absolute;left:6889;top:7496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3cfpwwAA&#10;ANwAAAAPAAAAZHJzL2Rvd25yZXYueG1sRI9Bi8IwFITvC/6H8AQviyZ2YZFqFBFFr7p72dujebbF&#10;5qVtoq3+erMgeBxm5htmseptJW7U+tKxhulEgSDOnCk51/D7sxvPQPiAbLByTBru5GG1HHwsMDWu&#10;4yPdTiEXEcI+RQ1FCHUqpc8KsugnriaO3tm1FkOUbS5Ni12E20omSn1LiyXHhQJr2hSUXU5Xq8F1&#10;27t11Kjk8+9h95t1czwnjdajYb+egwjUh3f41T4YDV9qCv9n4hG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3cfpwwAAANwAAAAPAAAAAAAAAAAAAAAAAJcCAABkcnMvZG93&#10;bnJldi54bWxQSwUGAAAAAAQABAD1AAAAhwMAAAAA&#10;" strokecolor="white">
                          <v:textbox>
                            <w:txbxContent>
                              <w:p w14:paraId="06611093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283" o:spid="_x0000_s1291" type="#_x0000_t202" style="position:absolute;left:6889;top:8598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D1mexAAA&#10;ANwAAAAPAAAAZHJzL2Rvd25yZXYueG1sRI/NasMwEITvhbyD2EIvJZHqQglOlBBMQnp1mktui7Wx&#10;Ta2Vban+6dNXhUKPw8x8w2z3k23EQL2vHWt4WSkQxIUzNZcarh+n5RqED8gGG8ekYSYP+93iYYup&#10;cSPnNFxCKSKEfYoaqhDaVEpfVGTRr1xLHL276y2GKPtSmh7HCLeNTJR6kxZrjgsVtpRVVHxevqwG&#10;Nx5n66hTyfPt256zQ5ffk07rp8fpsAERaAr/4b/2u9HwqhL4PROPgN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A9ZnsQAAADcAAAADwAAAAAAAAAAAAAAAACXAgAAZHJzL2Rv&#10;d25yZXYueG1sUEsFBgAAAAAEAAQA9QAAAIgDAAAAAA==&#10;" strokecolor="white">
                          <v:textbox>
                            <w:txbxContent>
                              <w:p w14:paraId="3BD1EFDD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284" o:spid="_x0000_s1292" type="#_x0000_t202" style="position:absolute;left:6889;top:8041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Q/wFwwAA&#10;ANwAAAAPAAAAZHJzL2Rvd25yZXYueG1sRI9Pi8IwFMTvgt8hPMGLrMlWkKVrFJEVvfrn4u3RPNuy&#10;zUvbRFv99EZY2OMwM79hFqveVuJOrS8da/icKhDEmTMl5xrOp+3HFwgfkA1WjknDgzyslsPBAlPj&#10;Oj7Q/RhyESHsU9RQhFCnUvqsIIt+6mri6F1dazFE2ebStNhFuK1kotRcWiw5LhRY06ag7Pd4sxpc&#10;9/OwjhqVTC5Pu9usm8M1abQej/r1N4hAffgP/7X3RsNMzeB9Jh4BuX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PQ/wFwwAAANwAAAAPAAAAAAAAAAAAAAAAAJcCAABkcnMvZG93&#10;bnJldi54bWxQSwUGAAAAAAQABAD1AAAAhwMAAAAA&#10;" strokecolor="white">
                          <v:textbox>
                            <w:txbxContent>
                              <w:p w14:paraId="147A7530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285" o:spid="_x0000_s1293" type="#_x0000_t202" style="position:absolute;left:7473;top:6493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qmRxxAAA&#10;ANwAAAAPAAAAZHJzL2Rvd25yZXYueG1sRI/NawIxFMTvgv9DeIIX0aRbKbI1ikiLvfpx6e2xeftB&#10;Ny+7m9Rd+9c3guBxmJnfMOvtYGtxpc5XjjW8LBQI4syZigsNl/PnfAXCB2SDtWPScCMP2814tMbU&#10;uJ6PdD2FQkQI+xQ1lCE0qZQ+K8miX7iGOHq56yyGKLtCmg77CLe1TJR6kxYrjgslNrQvKfs5/VoN&#10;rv+4WUetSmbff/aw37XHPGm1nk6G3TuIQEN4hh/tL6PhVS3hfiYeAbn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KpkccQAAADcAAAADwAAAAAAAAAAAAAAAACXAgAAZHJzL2Rv&#10;d25yZXYueG1sUEsFBgAAAAAEAAQA9QAAAIgDAAAAAA==&#10;" strokecolor="white">
                          <v:textbox>
                            <w:txbxContent>
                              <w:p w14:paraId="2D414E40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286" o:spid="_x0000_s1294" type="#_x0000_t202" style="position:absolute;left:8005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5sHqxAAA&#10;ANwAAAAPAAAAZHJzL2Rvd25yZXYueG1sRI/NawIxFMTvgv9DeIIX0aRbLLI1ikiLvfpx6e2xeftB&#10;Ny+7m9Rd+9c3guBxmJnfMOvtYGtxpc5XjjW8LBQI4syZigsNl/PnfAXCB2SDtWPScCMP2814tMbU&#10;uJ6PdD2FQkQI+xQ1lCE0qZQ+K8miX7iGOHq56yyGKLtCmg77CLe1TJR6kxYrjgslNrQvKfs5/VoN&#10;rv+4WUetSmbff/aw37XHPGm1nk6G3TuIQEN4hh/tL6PhVS3hfiYeAbn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+bB6sQAAADcAAAADwAAAAAAAAAAAAAAAACXAgAAZHJzL2Rv&#10;d25yZXYueG1sUEsFBgAAAAAEAAQA9QAAAIgDAAAAAA==&#10;" strokecolor="white">
                          <v:textbox>
                            <w:txbxContent>
                              <w:p w14:paraId="34D731B0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287" o:spid="_x0000_s1295" type="#_x0000_t202" style="position:absolute;left:9309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NF+dwwAA&#10;ANwAAAAPAAAAZHJzL2Rvd25yZXYueG1sRI9Pi8IwFMTvgt8hPGEvsiZbQZZqFJGV9eqfi7dH82yL&#10;zUvbRFv99GZhweMwM79hFqveVuJOrS8da/iaKBDEmTMl5xpOx+3nNwgfkA1WjknDgzyslsPBAlPj&#10;Ot7T/RByESHsU9RQhFCnUvqsIIt+4mri6F1cazFE2ebStNhFuK1kotRMWiw5LhRY06ag7Hq4WQ2u&#10;+3lYR41Kxuen/d2sm/0labT+GPXrOYhAfXiH/9s7o2GqZvB3Jh4BuX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NF+dwwAAANwAAAAPAAAAAAAAAAAAAAAAAJcCAABkcnMvZG93&#10;bnJldi54bWxQSwUGAAAAAAQABAD1AAAAhwMAAAAA&#10;" strokecolor="white">
                          <v:textbox>
                            <w:txbxContent>
                              <w:p w14:paraId="34BB20B5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288" o:spid="_x0000_s1296" type="#_x0000_t202" style="position:absolute;left:8657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ePoGxAAA&#10;ANwAAAAPAAAAZHJzL2Rvd25yZXYueG1sRI/NawIxFMTvgv9DeIIX0aRbsLI1ikiLvfpx6e2xeftB&#10;Ny+7m9Rd+9c3guBxmJnfMOvtYGtxpc5XjjW8LBQI4syZigsNl/PnfAXCB2SDtWPScCMP2814tMbU&#10;uJ6PdD2FQkQI+xQ1lCE0qZQ+K8miX7iGOHq56yyGKLtCmg77CLe1TJRaSosVx4USG9qXlP2cfq0G&#10;13/crKNWJbPvP3vY79pjnrRaTyfD7h1EoCE8w4/2l9Hwqt7gfiYeAbn5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Hj6BsQAAADcAAAADwAAAAAAAAAAAAAAAACXAgAAZHJzL2Rv&#10;d25yZXYueG1sUEsFBgAAAAAEAAQA9QAAAIgDAAAAAA==&#10;" strokecolor="white">
                          <v:textbox>
                            <w:txbxContent>
                              <w:p w14:paraId="56841E5F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289" o:spid="_x0000_s1297" type="#_x0000_t202" style="position:absolute;left:6681;top:6527;width:612;height: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5250wAAA&#10;ANwAAAAPAAAAZHJzL2Rvd25yZXYueG1sRE/LisIwFN0L/kO4ghuZJlNBho5RREacrY+Nu0tzbcs0&#10;N20TbZ2vNwvB5eG8l+vB1uJOna8ca/hMFAji3JmKCw3n0+7jC4QPyAZrx6ThQR7Wq/FoiZlxPR/o&#10;fgyFiCHsM9RQhtBkUvq8JIs+cQ1x5K6usxgi7AppOuxjuK1lqtRCWqw4NpTY0Lak/O94sxpc//Ow&#10;jlqVzi7/dr/dtIdr2mo9nQybbxCBhvAWv9y/RsNcxbXxTDwCcvUE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B5250wAAAANwAAAAPAAAAAAAAAAAAAAAAAJcCAABkcnMvZG93bnJl&#10;di54bWxQSwUGAAAAAAQABAD1AAAAhAMAAAAA&#10;" strokecolor="white">
                          <v:textbox>
                            <w:txbxContent>
                              <w:p w14:paraId="53A693E6" w14:textId="77777777" w:rsidR="0092195B" w:rsidRDefault="0092195B">
                                <w:proofErr w:type="spellStart"/>
                                <w:r>
                                  <w:t>xz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290" o:spid="_x0000_s1298" type="#_x0000_t202" style="position:absolute;left:7101;top:6304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oJPUxgAA&#10;ANwAAAAPAAAAZHJzL2Rvd25yZXYueG1sRI/RasJAFETfC/7DcoW+iNloRWzqKiII7YNt1XzAJXub&#10;Tc3eDdk1Sf++WxD6OMzMGWa9HWwtOmp95VjBLElBEBdOV1wqyC+H6QqED8gaa8ek4Ic8bDejhzVm&#10;2vV8ou4cShEh7DNUYEJoMil9YciiT1xDHL0v11oMUbal1C32EW5rOU/TpbRYcVww2NDeUHE936yC&#10;05v5nPDieKy17Jbf+fvto19NlHocD7sXEIGG8B++t1+1gqf0Gf7OxCMgN7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loJPUxgAAANwAAAAPAAAAAAAAAAAAAAAAAJcCAABkcnMv&#10;ZG93bnJldi54bWxQSwUGAAAAAAQABAD1AAAAigMAAAAA&#10;" filled="f" strokecolor="white">
                          <v:textbox>
                            <w:txbxContent>
                              <w:p w14:paraId="5A2F237F" w14:textId="77777777" w:rsidR="0092195B" w:rsidRDefault="0092195B">
                                <w:proofErr w:type="spellStart"/>
                                <w:r>
                                  <w:t>wy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291" o:spid="_x0000_s1299" style="position:absolute;left:7366;top:6782;width:2435;height:2228" coordorigin="4381,2027" coordsize="2435,2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2WJgwgAAANwAAAAPAAAAZHJzL2Rvd25yZXYueG1sRE/LisIwFN0L/kO4wuw0&#10;7YgiHVMRGQcXIqgDw+wuze0Dm5vSxLb+vVkILg/nvd4MphYdta6yrCCeRSCIM6srLhT8XvfTFQjn&#10;kTXWlknBgxxs0vFojYm2PZ+pu/hChBB2CSoovW8SKV1WkkE3sw1x4HLbGvQBtoXULfYh3NTyM4qW&#10;0mDFoaHEhnYlZbfL3Sj46bHfzuPv7njLd4//6+L0d4xJqY/JsP0C4Wnwb/HLfdAK5nGYH86EIyDT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Y9liYMIAAADcAAAADwAA&#10;AAAAAAAAAAAAAACpAgAAZHJzL2Rvd25yZXYueG1sUEsFBgAAAAAEAAQA+gAAAJgDAAAAAA==&#10;">
                          <v:rect id="Rectangle 1292" o:spid="_x0000_s1300" style="position:absolute;left:4381;top:2040;width:2435;height:2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vgDhxQAA&#10;ANwAAAAPAAAAZHJzL2Rvd25yZXYueG1sRI/NasMwEITvhb6D2EJvjeyWlOBECaGlNDSUkJ9Lbou1&#10;sU2slZG2jvP2VaDQ4zAz3zCzxeBa1VOIjWcD+SgDRVx623Bl4LD/eJqAioJssfVMBq4UYTG/v5th&#10;Yf2Ft9TvpFIJwrFAA7VIV2gdy5ocxpHviJN38sGhJBkqbQNeEty1+jnLXrXDhtNCjR291VSedz/O&#10;QKi+aO+6sWxk+b1676/HT70eG/P4MCynoIQG+Q//tVfWwEuew+1MOgJ6/gs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HG+AOHFAAAA3AAAAA8AAAAAAAAAAAAAAAAAlwIAAGRycy9k&#10;b3ducmV2LnhtbFBLBQYAAAAABAAEAPUAAACJAwAAAAA=&#10;" strokecolor="purple"/>
                          <v:group id="Group 1293" o:spid="_x0000_s1301" style="position:absolute;left:4391;top:2651;width:2424;height:1200" coordorigin="4391,2651" coordsize="2424,1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8R1mM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NJ7A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8R1mMxAAAANwAAAAP&#10;AAAAAAAAAAAAAAAAAKkCAABkcnMvZG93bnJldi54bWxQSwUGAAAAAAQABAD6AAAAmgMAAAAA&#10;">
                            <v:line id="Line 1294" o:spid="_x0000_s1302" style="position:absolute;rotation:90;flip:x y;visibility:visible;mso-wrap-style:square" from="5603,2639" to="5603,50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/L18IAAADcAAAADwAAAGRycy9kb3ducmV2LnhtbESPS4sCMRCE74L/IbTgTRNXVmQ0iq4r&#10;KJ58XLw1k54HTjrDJKvjv98Igseiqr6i5svWVuJOjS8daxgNFQji1JmScw2X83YwBeEDssHKMWl4&#10;koflotuZY2Lcg490P4VcRAj7BDUUIdSJlD4tyKIfupo4eplrLIYom1yaBh8Rbiv5pdREWiw5LhRY&#10;009B6e30ZzWUh43K8NetTaYOuJts998be9W632tXMxCB2vAJv9s7o2E8GsPrTDwCcvEP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u/L18IAAADcAAAADwAAAAAAAAAAAAAA&#10;AAChAgAAZHJzL2Rvd25yZXYueG1sUEsFBgAAAAAEAAQA+QAAAJADAAAAAA==&#10;" strokecolor="purple"/>
                            <v:line id="Line 1295" o:spid="_x0000_s1303" style="position:absolute;rotation:90;flip:x;visibility:visible;mso-wrap-style:square" from="5591,2057" to="5591,4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mtRc8QAAADcAAAADwAAAGRycy9kb3ducmV2LnhtbESPS4vCQBCE78L+h6EXvIhOfCBr1klY&#10;BFG8+WC9Npk2CZvpyWbGGP+9Iwgei6r6ilqmnalES40rLSsYjyIQxJnVJecKTsf18AuE88gaK8uk&#10;4E4O0uSjt8RY2xvvqT34XAQIuxgVFN7XsZQuK8igG9maOHgX2xj0QTa51A3eAtxUchJFc2mw5LBQ&#10;YE2rgrK/w9Uo8Nf632a06Y7nQbvIt79z2t1Rqf5n9/MNwlPn3+FXe6sVTMczeJ4JR0Am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a1FzxAAAANwAAAAPAAAAAAAAAAAA&#10;AAAAAKECAABkcnMvZG93bnJldi54bWxQSwUGAAAAAAQABAD5AAAAkgMAAAAA&#10;" strokecolor="purple"/>
                            <v:line id="Line 1296" o:spid="_x0000_s1304" style="position:absolute;rotation:90;flip:x;visibility:visible;mso-wrap-style:square" from="5591,1451" to="5591,38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Sf06MMAAADcAAAADwAAAGRycy9kb3ducmV2LnhtbESPT4vCMBTE78J+h/AWvIimKsraNS2L&#10;IIo3/7BeH82zLdu8dJtY67c3guBxmJnfMMu0M5VoqXGlZQXjUQSCOLO65FzB6bgefoFwHlljZZkU&#10;3MlBmnz0lhhre+M9tQefiwBhF6OCwvs6ltJlBRl0I1sTB+9iG4M+yCaXusFbgJtKTqJoLg2WHBYK&#10;rGlVUPZ3uBoF/lr/24w23fE8aBf59ndOuzsq1f/sfr5BeOr8O/xqb7WC6XgGzzPhCMjk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0n9OjDAAAA3AAAAA8AAAAAAAAAAAAA&#10;AAAAoQIAAGRycy9kb3ducmV2LnhtbFBLBQYAAAAABAAEAPkAAACRAwAAAAA=&#10;" strokecolor="purple"/>
                          </v:group>
                          <v:group id="Group 1297" o:spid="_x0000_s1305" style="position:absolute;left:5003;top:2027;width:1236;height:2400" coordorigin="5003,2027" coordsize="1236,2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IN8X4/GAAAA3AAA&#10;AA8AAAAAAAAAAAAAAAAAqQIAAGRycy9kb3ducmV2LnhtbFBLBQYAAAAABAAEAPoAAACcAwAAAAA=&#10;">
                            <v:line id="Line 1298" o:spid="_x0000_s1306" style="position:absolute;rotation:180;flip:x;visibility:visible;mso-wrap-style:square" from="6239,2027" to="6239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LEJmccAAADcAAAADwAAAGRycy9kb3ducmV2LnhtbESPT2vCQBTE74V+h+UVetONFqpEV4lC&#10;qR568E+Lx2f2maTNvg3Zjdl++64g9DjMzG+Y+TKYWlypdZVlBaNhAoI4t7riQsHx8DaYgnAeWWNt&#10;mRT8koPl4vFhjqm2Pe/ouveFiBB2KSoovW9SKV1ekkE3tA1x9C62NeijbAupW+wj3NRynCSv0mDF&#10;caHEhtYl5T/7zijIulXYvn9/nZPu0/XFKtuE7cdJqeenkM1AeAr+P3xvb7SCl9EEbmfiEZCL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8sQmZxwAAANwAAAAPAAAAAAAA&#10;AAAAAAAAAKECAABkcnMvZG93bnJldi54bWxQSwUGAAAAAAQABAD5AAAAlQMAAAAA&#10;" strokecolor="purple"/>
                            <v:line id="Line 1299" o:spid="_x0000_s1307" style="position:absolute;rotation:180;flip:x;visibility:visible;mso-wrap-style:square" from="5621,2027" to="5621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S6d68MAAADcAAAADwAAAGRycy9kb3ducmV2LnhtbERPy2rCQBTdC/2H4Rbc1YkKUqKjxEJR&#10;Fy58tLi8Zq5J2sydkJmY6d93FoLLw3kvVsHU4k6tqywrGI8SEMS51RUXCs6nz7d3EM4ja6wtk4I/&#10;crBavgwWmGrb84HuR1+IGMIuRQWl900qpctLMuhGtiGO3M22Bn2EbSF1i30MN7WcJMlMGqw4NpTY&#10;0EdJ+e+xMwqybh12m5/va9J9ub5YZ9uw21+UGr6GbA7CU/BP8cO91Qqm47g2nolHQC7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0unevDAAAA3AAAAA8AAAAAAAAAAAAA&#10;AAAAoQIAAGRycy9kb3ducmV2LnhtbFBLBQYAAAAABAAEAPkAAACRAwAAAAA=&#10;" strokecolor="purple"/>
                            <v:line id="Line 1300" o:spid="_x0000_s1308" style="position:absolute;rotation:180;flip:x;visibility:visible;mso-wrap-style:square" from="5003,2027" to="5003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mI4cMcAAADcAAAADwAAAGRycy9kb3ducmV2LnhtbESPT2vCQBTE74V+h+UVetONFopGV4lC&#10;qR568E+Lx2f2maTNvg3Zjdl++64g9DjMzG+Y+TKYWlypdZVlBaNhAoI4t7riQsHx8DaYgHAeWWNt&#10;mRT8koPl4vFhjqm2Pe/ouveFiBB2KSoovW9SKV1ekkE3tA1x9C62NeijbAupW+wj3NRynCSv0mDF&#10;caHEhtYl5T/7zijIulXYvn9/nZPu0/XFKtuE7cdJqeenkM1AeAr+P3xvb7SCl9EUbmfiEZCL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DiYjhwxwAAANwAAAAPAAAAAAAA&#10;AAAAAAAAAKECAABkcnMvZG93bnJldi54bWxQSwUGAAAAAAQABAD5AAAAlQMAAAAA&#10;" strokecolor="purple"/>
                          </v:group>
                        </v:group>
                        <v:line id="Line 1301" o:spid="_x0000_s1309" style="position:absolute;visibility:visible;mso-wrap-style:square" from="6933,6404" to="7377,68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cXKjsIAAADcAAAADwAAAGRycy9kb3ducmV2LnhtbERPy2rCQBTdF/oPwy24ayZVkJI6ihYE&#10;XYjPRZaXzG2SNnMnzowx+vXOouDycN6TWW8a0ZHztWUFH0kKgriwuuZSwem4fP8E4QOyxsYyKbiR&#10;h9n09WWCmbZX3lN3CKWIIewzVFCF0GZS+qIigz6xLXHkfqwzGCJ0pdQOrzHcNHKYpmNpsObYUGFL&#10;3xUVf4eLUdBTvR7T7ybf7kau294Xq/y8z5UavPXzLxCB+vAU/7tXWsFoGOfHM/EI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HcXKjsIAAADcAAAADwAAAAAAAAAAAAAA&#10;AAChAgAAZHJzL2Rvd25yZXYueG1sUEsFBgAAAAAEAAQA+QAAAJADAAAAAA==&#10;" strokecolor="purple"/>
                      </v:group>
                      <v:line id="Line 1302" o:spid="_x0000_s1310" style="position:absolute;flip:x;visibility:visible;mso-wrap-style:square" from="7989,6591" to="798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4XBd8YAAADcAAAADwAAAGRycy9kb3ducmV2LnhtbESPQWvCQBSE74L/YXlCb7qJBdHUVapo&#10;25toW2hvr9nXJJp9G7ObGP99VxB6HGbmG2a+7EwpWqpdYVlBPIpAEKdWF5wp+HjfDqcgnEfWWFom&#10;BVdysFz0e3NMtL3wntqDz0SAsEtQQe59lUjp0pwMupGtiIP3a2uDPsg6k7rGS4CbUo6jaCINFhwW&#10;cqxonVN6OjRGwaTdvMrmdPz6aXezz29+6c5NvFLqYdA9P4Hw1Pn/8L39phU8jmO4nQlHQC7+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eFwXfGAAAA3AAAAA8AAAAAAAAA&#10;AAAAAAAAoQIAAGRycy9kb3ducmV2LnhtbFBLBQYAAAAABAAEAPkAAACUAwAAAAA=&#10;" strokecolor="red" strokeweight="1pt"/>
                      <v:line id="Line 1303" o:spid="_x0000_s1311" style="position:absolute;flip:x;visibility:visible;mso-wrap-style:square" from="8604,6591" to="8604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1dfAMYAAADcAAAADwAAAGRycy9kb3ducmV2LnhtbESPT2vCQBTE7wW/w/KE3urGFMRGV9HS&#10;fzdRW9DbM/tMotm3aXYT47fvCgWPw8z8hpnOO1OKlmpXWFYwHEQgiFOrC84UfG/fn8YgnEfWWFom&#10;BVdyMJ/1HqaYaHvhNbUbn4kAYZeggtz7KpHSpTkZdANbEQfvaGuDPsg6k7rGS4CbUsZRNJIGCw4L&#10;OVb0mlN63jRGwah9+5TN+bQ7tKuXnz1/dL/NcKnUY79bTEB46vw9/N/+0gqe4xhu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dXXwDGAAAA3AAAAA8AAAAAAAAA&#10;AAAAAAAAoQIAAGRycy9kb3ducmV2LnhtbFBLBQYAAAAABAAEAPkAAACUAwAAAAA=&#10;" strokecolor="red" strokeweight="1pt"/>
                      <v:line id="Line 1304" o:spid="_x0000_s1312" style="position:absolute;flip:x;visibility:visible;mso-wrap-style:square" from="9219,6591" to="921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Bv6m8YAAADcAAAADwAAAGRycy9kb3ducmV2LnhtbESPT2vCQBTE7wW/w/IEb3WjgtToKrZo&#10;21upf0Bvz+wziWbfxuwmpt++Wyh4HGbmN8xs0ZpCNFS53LKCQT8CQZxYnXOqYLddP7+AcB5ZY2GZ&#10;FPyQg8W88zTDWNs7f1Oz8akIEHYxKsi8L2MpXZKRQde3JXHwzrYy6IOsUqkrvAe4KeQwisbSYM5h&#10;IcOS3jJKrpvaKBg3qw9ZXy+HU/M12R/5vb3Vg1elet12OQXhqfWP8H/7UysYDUfwdyYcATn/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gb+pvGAAAA3AAAAA8AAAAAAAAA&#10;AAAAAAAAoQIAAGRycy9kb3ducmV2LnhtbFBLBQYAAAAABAAEAPkAAACUAwAAAAA=&#10;" strokecolor="red" strokeweight="1pt"/>
                    </v:group>
                    <v:rect id="Rectangle 1305" o:spid="_x0000_s1313" style="position:absolute;left:7543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UYtswgAA&#10;ANwAAAAPAAAAZHJzL2Rvd25yZXYueG1sRI/dagIxFITvBd8hHME7zbqWIqtRRBBs6Y2rD3DYnP3B&#10;5GRJort9+6ZQ6OUwM98wu8NojXiRD51jBatlBoK4crrjRsH9dl5sQISIrNE4JgXfFOCwn052WGg3&#10;8JVeZWxEgnAoUEEbY19IGaqWLIal64mTVztvMSbpG6k9Dglujcyz7F1a7DgttNjTqaXqUT6tAnkr&#10;z8OmND5zn3n9ZT4u15qcUvPZeNyCiDTG//Bf+6IVrPM3+D2TjoDc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FRi2zCAAAA3AAAAA8AAAAAAAAAAAAAAAAAlwIAAGRycy9kb3du&#10;cmV2LnhtbFBLBQYAAAAABAAEAPUAAACGAwAAAAA=&#10;" filled="f" stroked="f">
                      <v:textbox style="mso-fit-shape-to-text:t" inset="0,0,0,0">
                        <w:txbxContent>
                          <w:p w14:paraId="6A45BDA5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306" o:spid="_x0000_s1314" style="position:absolute;left:8187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HS73wgAA&#10;ANwAAAAPAAAAZHJzL2Rvd25yZXYueG1sRI/dagIxFITvBd8hHME7zbrSIqtRRBBs6Y2rD3DYnP3B&#10;5GRJort9+6ZQ6OUwM98wu8NojXiRD51jBatlBoK4crrjRsH9dl5sQISIrNE4JgXfFOCwn052WGg3&#10;8JVeZWxEgnAoUEEbY19IGaqWLIal64mTVztvMSbpG6k9Dglujcyz7F1a7DgttNjTqaXqUT6tAnkr&#10;z8OmND5zn3n9ZT4u15qcUvPZeNyCiDTG//Bf+6IVrPM3+D2TjoDc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4dLvfCAAAA3AAAAA8AAAAAAAAAAAAAAAAAlwIAAGRycy9kb3du&#10;cmV2LnhtbFBLBQYAAAAABAAEAPUAAACGAwAAAAA=&#10;" filled="f" stroked="f">
                      <v:textbox style="mso-fit-shape-to-text:t" inset="0,0,0,0">
                        <w:txbxContent>
                          <w:p w14:paraId="7F856CF1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307" o:spid="_x0000_s1315" style="position:absolute;left:8860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z7CAwQAA&#10;ANwAAAAPAAAAZHJzL2Rvd25yZXYueG1sRI/disIwFITvF3yHcBa8W9OtIFKNsiwIKntj9QEOzekP&#10;Jicliba+vVkQvBxm5htmvR2tEXfyoXOs4HuWgSCunO64UXA5776WIEJE1mgck4IHBdhuJh9rLLQb&#10;+ET3MjYiQTgUqKCNsS+kDFVLFsPM9cTJq523GJP0jdQehwS3RuZZtpAWO04LLfb021J1LW9WgTyX&#10;u2FZGp+5Y17/mcP+VJNTavo5/qxARBrjO/xq77WCeb6A/zPpCMjN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s+wgMEAAADcAAAADwAAAAAAAAAAAAAAAACXAgAAZHJzL2Rvd25y&#10;ZXYueG1sUEsFBgAAAAAEAAQA9QAAAIUDAAAAAA==&#10;" filled="f" stroked="f">
                      <v:textbox style="mso-fit-shape-to-text:t" inset="0,0,0,0">
                        <w:txbxContent>
                          <w:p w14:paraId="7893EC77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308" o:spid="_x0000_s1316" style="position:absolute;left:9474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gxUbwgAA&#10;ANwAAAAPAAAAZHJzL2Rvd25yZXYueG1sRI/dagIxFITvBd8hHME7zbpCK6tRRBBs6Y2rD3DYnP3B&#10;5GRJort9+6ZQ6OUwM98wu8NojXiRD51jBatlBoK4crrjRsH9dl5sQISIrNE4JgXfFOCwn052WGg3&#10;8JVeZWxEgnAoUEEbY19IGaqWLIal64mTVztvMSbpG6k9Dglujcyz7E1a7DgttNjTqaXqUT6tAnkr&#10;z8OmND5zn3n9ZT4u15qcUvPZeNyCiDTG//Bf+6IVrPN3+D2TjoDc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GDFRvCAAAA3AAAAA8AAAAAAAAAAAAAAAAAlwIAAGRycy9kb3du&#10;cmV2LnhtbFBLBQYAAAAABAAEAPUAAACGAwAAAAA=&#10;" filled="f" stroked="f">
                      <v:textbox style="mso-fit-shape-to-text:t" inset="0,0,0,0">
                        <w:txbxContent>
                          <w:p w14:paraId="7B16261C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</v:group>
                <v:shape id="Text Box 1309" o:spid="_x0000_s1317" type="#_x0000_t202" style="position:absolute;left:4461;top:9604;width:5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0VyFnwAAA&#10;ANwAAAAPAAAAZHJzL2Rvd25yZXYueG1sRE9Ni8IwEL0L/ocwgrc1UXdlrUYRRfCk6O4K3oZmbIvN&#10;pDTRdv+9OQgeH+97vmxtKR5U+8KxhuFAgSBOnSk40/D7s/34BuEDssHSMWn4Jw/LRbczx8S4ho/0&#10;OIVMxBD2CWrIQ6gSKX2ak0U/cBVx5K6uthgirDNpamxiuC3lSKmJtFhwbMixonVO6e10txr+9tfL&#10;+VMdso39qhrXKsl2KrXu99rVDESgNrzFL/fOaBiP4tp4Jh4B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0VyFnwAAAANwAAAAPAAAAAAAAAAAAAAAAAJcCAABkcnMvZG93bnJl&#10;di54bWxQSwUGAAAAAAQABAD1AAAAhAMAAAAA&#10;" filled="f" stroked="f">
                  <v:textbox>
                    <w:txbxContent>
                      <w:p w14:paraId="552CE0B9" w14:textId="77777777" w:rsidR="0092195B" w:rsidRDefault="0092195B">
                        <w:pPr>
                          <w:rPr>
                            <w:vertAlign w:val="super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310" o:spid="_x0000_s1318" type="#_x0000_t202" style="position:absolute;left:8781;top:9604;width:5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G4T8xAAA&#10;ANwAAAAPAAAAZHJzL2Rvd25yZXYueG1sRI9Pi8IwFMTvC36H8ARva+KfFa1GkV0ETy66q+Dt0Tzb&#10;YvNSmmjrtzfCwh6HmfkNs1i1thR3qn3hWMOgr0AQp84UnGn4/dm8T0H4gGywdEwaHuRhtey8LTAx&#10;ruE93Q8hExHCPkENeQhVIqVPc7Lo+64ijt7F1RZDlHUmTY1NhNtSDpWaSIsFx4UcK/rMKb0eblbD&#10;cXc5n8bqO/uyH1XjWiXZzqTWvW67noMI1Ib/8F97azSMhjN4nYlHQC6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xuE/MQAAADcAAAADwAAAAAAAAAAAAAAAACXAgAAZHJzL2Rv&#10;d25yZXYueG1sUEsFBgAAAAAEAAQA9QAAAIgDAAAAAA==&#10;" filled="f" stroked="f">
                  <v:textbox>
                    <w:txbxContent>
                      <w:p w14:paraId="2230EE67" w14:textId="77777777" w:rsidR="0092195B" w:rsidRDefault="0092195B">
                        <w:pPr>
                          <w:rPr>
                            <w:vertAlign w:val="super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2E9863E" w14:textId="4EA5655F" w:rsidR="00270133" w:rsidRDefault="00270133">
      <w:pPr>
        <w:tabs>
          <w:tab w:val="left" w:pos="360"/>
          <w:tab w:val="left" w:pos="720"/>
        </w:tabs>
      </w:pPr>
    </w:p>
    <w:p w14:paraId="63CFE372" w14:textId="3A2EBE0F" w:rsidR="00270133" w:rsidRDefault="00034569">
      <w:pPr>
        <w:tabs>
          <w:tab w:val="left" w:pos="360"/>
          <w:tab w:val="left" w:pos="72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71538AD" wp14:editId="07DCC931">
                <wp:simplePos x="0" y="0"/>
                <wp:positionH relativeFrom="column">
                  <wp:posOffset>3823335</wp:posOffset>
                </wp:positionH>
                <wp:positionV relativeFrom="paragraph">
                  <wp:posOffset>77470</wp:posOffset>
                </wp:positionV>
                <wp:extent cx="1485900" cy="1371600"/>
                <wp:effectExtent l="0" t="0" r="0" b="0"/>
                <wp:wrapSquare wrapText="bothSides"/>
                <wp:docPr id="562" name="文本框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0157A" w14:textId="229CC2F2" w:rsidR="00034569" w:rsidRDefault="00034569" w:rsidP="00034569">
                            <w:r>
                              <w:t>0           1           0          0</w:t>
                            </w:r>
                          </w:p>
                          <w:p w14:paraId="5884F58C" w14:textId="77777777" w:rsidR="00034569" w:rsidRDefault="00034569" w:rsidP="00034569"/>
                          <w:p w14:paraId="7FCCE6A1" w14:textId="77777777" w:rsidR="00034569" w:rsidRDefault="00034569" w:rsidP="00034569"/>
                          <w:p w14:paraId="72B8A878" w14:textId="77777777" w:rsidR="00034569" w:rsidRDefault="00034569" w:rsidP="00034569">
                            <w:r>
                              <w:t>1            0          1           1</w:t>
                            </w:r>
                          </w:p>
                          <w:p w14:paraId="3123F8B5" w14:textId="77777777" w:rsidR="00034569" w:rsidRDefault="00034569" w:rsidP="00034569"/>
                          <w:p w14:paraId="4C090DFF" w14:textId="77777777" w:rsidR="00034569" w:rsidRDefault="00034569" w:rsidP="00034569"/>
                          <w:p w14:paraId="126ACC1A" w14:textId="3A29D053" w:rsidR="00034569" w:rsidRDefault="00034569" w:rsidP="00034569">
                            <w:r>
                              <w:t>1            0           1          0</w:t>
                            </w:r>
                          </w:p>
                          <w:p w14:paraId="2624BA78" w14:textId="77777777" w:rsidR="00034569" w:rsidRDefault="00034569" w:rsidP="00034569"/>
                          <w:p w14:paraId="6A1249D5" w14:textId="6B13CA80" w:rsidR="00034569" w:rsidRDefault="00034569" w:rsidP="00034569">
                            <w:r>
                              <w:t>0           1            0         1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71538AD" id="文本框 562" o:spid="_x0000_s1319" type="#_x0000_t202" style="position:absolute;margin-left:301.05pt;margin-top:6.1pt;width:117pt;height:108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" filled="f" stroked="f">
                <v:textbox>
                  <w:txbxContent>
                    <w:p w14:paraId="7F40157A" w14:textId="229CC2F2" w:rsidR="00034569" w:rsidRDefault="00034569" w:rsidP="00034569">
                      <w:r>
                        <w:t>0</w:t>
                      </w:r>
                      <w:r>
                        <w:t xml:space="preserve">           </w:t>
                      </w:r>
                      <w:r>
                        <w:t>1</w:t>
                      </w:r>
                      <w:r>
                        <w:t xml:space="preserve">           0          0</w:t>
                      </w:r>
                    </w:p>
                    <w:p w14:paraId="5884F58C" w14:textId="77777777" w:rsidR="00034569" w:rsidRDefault="00034569" w:rsidP="00034569"/>
                    <w:p w14:paraId="7FCCE6A1" w14:textId="77777777" w:rsidR="00034569" w:rsidRDefault="00034569" w:rsidP="00034569"/>
                    <w:p w14:paraId="72B8A878" w14:textId="77777777" w:rsidR="00034569" w:rsidRDefault="00034569" w:rsidP="00034569">
                      <w:r>
                        <w:t>1            0          1           1</w:t>
                      </w:r>
                    </w:p>
                    <w:p w14:paraId="3123F8B5" w14:textId="77777777" w:rsidR="00034569" w:rsidRDefault="00034569" w:rsidP="00034569"/>
                    <w:p w14:paraId="4C090DFF" w14:textId="77777777" w:rsidR="00034569" w:rsidRDefault="00034569" w:rsidP="00034569"/>
                    <w:p w14:paraId="126ACC1A" w14:textId="3A29D053" w:rsidR="00034569" w:rsidRDefault="00034569" w:rsidP="00034569">
                      <w:r>
                        <w:t>1</w:t>
                      </w:r>
                      <w:r>
                        <w:t xml:space="preserve">            0           1          0</w:t>
                      </w:r>
                    </w:p>
                    <w:p w14:paraId="2624BA78" w14:textId="77777777" w:rsidR="00034569" w:rsidRDefault="00034569" w:rsidP="00034569"/>
                    <w:p w14:paraId="6A1249D5" w14:textId="6B13CA80" w:rsidR="00034569" w:rsidRDefault="00034569" w:rsidP="00034569">
                      <w:r>
                        <w:t>0</w:t>
                      </w:r>
                      <w:r>
                        <w:t xml:space="preserve">           </w:t>
                      </w:r>
                      <w:r>
                        <w:t>1</w:t>
                      </w:r>
                      <w:r>
                        <w:t xml:space="preserve">            0         1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4714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49E36786" wp14:editId="3D54F605">
                <wp:simplePos x="0" y="0"/>
                <wp:positionH relativeFrom="column">
                  <wp:posOffset>1079500</wp:posOffset>
                </wp:positionH>
                <wp:positionV relativeFrom="paragraph">
                  <wp:posOffset>77470</wp:posOffset>
                </wp:positionV>
                <wp:extent cx="1485900" cy="1371600"/>
                <wp:effectExtent l="0" t="0" r="0" b="0"/>
                <wp:wrapSquare wrapText="bothSides"/>
                <wp:docPr id="561" name="文本框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F2AB8" w14:textId="49F3BC55" w:rsidR="00B64714" w:rsidRDefault="00B64714">
                            <w:r>
                              <w:t>d           d            0          0</w:t>
                            </w:r>
                          </w:p>
                          <w:p w14:paraId="7F6EEA77" w14:textId="77777777" w:rsidR="00B64714" w:rsidRDefault="00B64714"/>
                          <w:p w14:paraId="3E7CF989" w14:textId="77777777" w:rsidR="00B64714" w:rsidRDefault="00B64714"/>
                          <w:p w14:paraId="5767F142" w14:textId="268CE75E" w:rsidR="00B64714" w:rsidRDefault="00B64714">
                            <w:r>
                              <w:t>1            0          1           1</w:t>
                            </w:r>
                          </w:p>
                          <w:p w14:paraId="499F47BE" w14:textId="77777777" w:rsidR="00B64714" w:rsidRDefault="00B64714"/>
                          <w:p w14:paraId="7BCAA273" w14:textId="77777777" w:rsidR="00B64714" w:rsidRDefault="00B64714"/>
                          <w:p w14:paraId="27C7215F" w14:textId="0694B680" w:rsidR="00B64714" w:rsidRDefault="00B64714">
                            <w:r>
                              <w:t>d            0           1          0</w:t>
                            </w:r>
                          </w:p>
                          <w:p w14:paraId="1D57FC46" w14:textId="77777777" w:rsidR="00B64714" w:rsidRDefault="00B64714"/>
                          <w:p w14:paraId="6BB3CA36" w14:textId="122A0C91" w:rsidR="00B64714" w:rsidRDefault="00B64714">
                            <w:r>
                              <w:t>1           d             0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9E36786" id="文本框 561" o:spid="_x0000_s1320" type="#_x0000_t202" style="position:absolute;margin-left:85pt;margin-top:6.1pt;width:117pt;height:108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" filled="f" stroked="f">
                <v:textbox>
                  <w:txbxContent>
                    <w:p w14:paraId="171F2AB8" w14:textId="49F3BC55" w:rsidR="00B64714" w:rsidRDefault="00B64714">
                      <w:r>
                        <w:t xml:space="preserve">d   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           0          0</w:t>
                      </w:r>
                    </w:p>
                    <w:p w14:paraId="7F6EEA77" w14:textId="77777777" w:rsidR="00B64714" w:rsidRDefault="00B64714"/>
                    <w:p w14:paraId="3E7CF989" w14:textId="77777777" w:rsidR="00B64714" w:rsidRDefault="00B64714"/>
                    <w:p w14:paraId="5767F142" w14:textId="268CE75E" w:rsidR="00B64714" w:rsidRDefault="00B64714">
                      <w:r>
                        <w:t>1            0          1           1</w:t>
                      </w:r>
                    </w:p>
                    <w:p w14:paraId="499F47BE" w14:textId="77777777" w:rsidR="00B64714" w:rsidRDefault="00B64714"/>
                    <w:p w14:paraId="7BCAA273" w14:textId="77777777" w:rsidR="00B64714" w:rsidRDefault="00B64714"/>
                    <w:p w14:paraId="27C7215F" w14:textId="0694B680" w:rsidR="00B64714" w:rsidRDefault="00B64714">
                      <w:r>
                        <w:t>d            0           1          0</w:t>
                      </w:r>
                    </w:p>
                    <w:p w14:paraId="1D57FC46" w14:textId="77777777" w:rsidR="00B64714" w:rsidRDefault="00B64714"/>
                    <w:p w14:paraId="6BB3CA36" w14:textId="122A0C91" w:rsidR="00B64714" w:rsidRDefault="00B64714">
                      <w:r>
                        <w:t>1           d             0 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9556DF9" w14:textId="4AAFC848" w:rsidR="00270133" w:rsidRDefault="00270133">
      <w:pPr>
        <w:tabs>
          <w:tab w:val="left" w:pos="360"/>
          <w:tab w:val="left" w:pos="720"/>
        </w:tabs>
      </w:pPr>
    </w:p>
    <w:p w14:paraId="1D68AFF8" w14:textId="1E9D520C" w:rsidR="00270133" w:rsidRDefault="00270133">
      <w:pPr>
        <w:tabs>
          <w:tab w:val="left" w:pos="360"/>
          <w:tab w:val="left" w:pos="720"/>
        </w:tabs>
      </w:pPr>
    </w:p>
    <w:p w14:paraId="54336DA5" w14:textId="77777777" w:rsidR="00270133" w:rsidRDefault="00270133">
      <w:pPr>
        <w:tabs>
          <w:tab w:val="left" w:pos="360"/>
          <w:tab w:val="left" w:pos="720"/>
        </w:tabs>
      </w:pPr>
    </w:p>
    <w:p w14:paraId="540247C1" w14:textId="77777777" w:rsidR="00270133" w:rsidRDefault="00270133">
      <w:pPr>
        <w:tabs>
          <w:tab w:val="left" w:pos="360"/>
          <w:tab w:val="left" w:pos="720"/>
        </w:tabs>
      </w:pPr>
    </w:p>
    <w:p w14:paraId="768797C5" w14:textId="77777777" w:rsidR="00270133" w:rsidRDefault="00270133">
      <w:pPr>
        <w:tabs>
          <w:tab w:val="left" w:pos="360"/>
          <w:tab w:val="left" w:pos="720"/>
        </w:tabs>
      </w:pPr>
    </w:p>
    <w:p w14:paraId="4AD6468B" w14:textId="77777777" w:rsidR="00270133" w:rsidRDefault="00270133">
      <w:pPr>
        <w:tabs>
          <w:tab w:val="left" w:pos="360"/>
          <w:tab w:val="left" w:pos="720"/>
        </w:tabs>
      </w:pPr>
    </w:p>
    <w:p w14:paraId="195D2494" w14:textId="77777777" w:rsidR="00270133" w:rsidRDefault="00270133">
      <w:pPr>
        <w:tabs>
          <w:tab w:val="left" w:pos="360"/>
          <w:tab w:val="left" w:pos="720"/>
        </w:tabs>
      </w:pPr>
    </w:p>
    <w:p w14:paraId="255112B1" w14:textId="77777777" w:rsidR="00270133" w:rsidRDefault="00270133">
      <w:pPr>
        <w:tabs>
          <w:tab w:val="left" w:pos="360"/>
          <w:tab w:val="left" w:pos="720"/>
        </w:tabs>
      </w:pPr>
    </w:p>
    <w:p w14:paraId="3246CA5F" w14:textId="77777777" w:rsidR="00270133" w:rsidRDefault="00270133">
      <w:pPr>
        <w:tabs>
          <w:tab w:val="left" w:pos="360"/>
          <w:tab w:val="left" w:pos="720"/>
        </w:tabs>
      </w:pPr>
    </w:p>
    <w:p w14:paraId="60CE6F95" w14:textId="77777777" w:rsidR="00270133" w:rsidRDefault="00270133">
      <w:pPr>
        <w:tabs>
          <w:tab w:val="left" w:pos="360"/>
          <w:tab w:val="left" w:pos="720"/>
        </w:tabs>
      </w:pPr>
    </w:p>
    <w:p w14:paraId="6A9B957F" w14:textId="77777777" w:rsidR="00270133" w:rsidRDefault="00270133">
      <w:pPr>
        <w:tabs>
          <w:tab w:val="left" w:pos="360"/>
          <w:tab w:val="left" w:pos="720"/>
        </w:tabs>
      </w:pPr>
      <w:r>
        <w:tab/>
      </w:r>
      <w:r>
        <w:tab/>
        <w:t xml:space="preserve"> </w:t>
      </w:r>
    </w:p>
    <w:p w14:paraId="6DC31854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70893DA2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5C0E5813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</w:rPr>
        <w:t>The data inputs are as follows:</w:t>
      </w:r>
    </w:p>
    <w:p w14:paraId="2D55C438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4E5560B9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  <w:u w:val="single"/>
        </w:rPr>
        <w:t>For F</w:t>
      </w:r>
      <w:r>
        <w:rPr>
          <w:sz w:val="24"/>
          <w:u w:val="single"/>
          <w:vertAlign w:val="subscript"/>
        </w:rPr>
        <w:t>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For F</w:t>
      </w:r>
      <w:r>
        <w:rPr>
          <w:sz w:val="24"/>
          <w:u w:val="single"/>
          <w:vertAlign w:val="subscript"/>
        </w:rPr>
        <w:t>5</w:t>
      </w:r>
    </w:p>
    <w:p w14:paraId="3C6C84E1" w14:textId="6D291F65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sz w:val="24"/>
        </w:rPr>
        <w:tab/>
      </w:r>
      <w:r>
        <w:rPr>
          <w:color w:val="800080"/>
          <w:sz w:val="24"/>
        </w:rPr>
        <w:t>I</w:t>
      </w:r>
      <w:r>
        <w:rPr>
          <w:color w:val="800080"/>
          <w:sz w:val="24"/>
          <w:vertAlign w:val="subscript"/>
        </w:rPr>
        <w:t>0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034569">
        <w:rPr>
          <w:color w:val="800080"/>
          <w:sz w:val="24"/>
        </w:rPr>
        <w:t>1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0</w:t>
      </w:r>
      <w:r>
        <w:rPr>
          <w:color w:val="800080"/>
          <w:sz w:val="24"/>
        </w:rPr>
        <w:t xml:space="preserve"> =</w:t>
      </w:r>
      <w:r w:rsidR="00D26362">
        <w:rPr>
          <w:color w:val="800080"/>
          <w:sz w:val="24"/>
        </w:rPr>
        <w:t>z</w:t>
      </w:r>
    </w:p>
    <w:p w14:paraId="2A328641" w14:textId="026BBD64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034569">
        <w:rPr>
          <w:color w:val="800080"/>
          <w:sz w:val="24"/>
        </w:rPr>
        <w:t>0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 =</w:t>
      </w:r>
      <w:r w:rsidR="00D26362">
        <w:rPr>
          <w:color w:val="800080"/>
          <w:sz w:val="24"/>
        </w:rPr>
        <w:t>z’</w:t>
      </w:r>
    </w:p>
    <w:p w14:paraId="6F552F45" w14:textId="7A4D65B0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2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034569">
        <w:rPr>
          <w:color w:val="800080"/>
          <w:sz w:val="24"/>
        </w:rPr>
        <w:t>z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2</w:t>
      </w:r>
      <w:r>
        <w:rPr>
          <w:color w:val="800080"/>
          <w:sz w:val="24"/>
        </w:rPr>
        <w:t xml:space="preserve"> =</w:t>
      </w:r>
      <w:r w:rsidR="00D26362">
        <w:rPr>
          <w:color w:val="800080"/>
          <w:sz w:val="24"/>
        </w:rPr>
        <w:t>z</w:t>
      </w:r>
    </w:p>
    <w:p w14:paraId="32036B18" w14:textId="2F40B643" w:rsidR="00270133" w:rsidRDefault="00270133">
      <w:pPr>
        <w:tabs>
          <w:tab w:val="left" w:pos="360"/>
          <w:tab w:val="left" w:pos="720"/>
        </w:tabs>
        <w:rPr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3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034569">
        <w:rPr>
          <w:color w:val="800080"/>
          <w:sz w:val="24"/>
        </w:rPr>
        <w:t>x’z+xz’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 w:rsidR="00034569">
        <w:rPr>
          <w:color w:val="800080"/>
          <w:sz w:val="24"/>
        </w:rPr>
        <w:tab/>
      </w:r>
      <w:r w:rsidR="00034569">
        <w:rPr>
          <w:color w:val="800080"/>
          <w:sz w:val="24"/>
        </w:rPr>
        <w:tab/>
      </w:r>
      <w:r>
        <w:rPr>
          <w:color w:val="800080"/>
          <w:sz w:val="24"/>
        </w:rPr>
        <w:t>I</w:t>
      </w:r>
      <w:r>
        <w:rPr>
          <w:color w:val="800080"/>
          <w:sz w:val="24"/>
          <w:vertAlign w:val="subscript"/>
        </w:rPr>
        <w:t>3</w:t>
      </w:r>
      <w:r>
        <w:rPr>
          <w:color w:val="800080"/>
          <w:sz w:val="24"/>
        </w:rPr>
        <w:t xml:space="preserve"> =</w:t>
      </w:r>
      <w:r w:rsidR="00D26362">
        <w:rPr>
          <w:color w:val="800080"/>
          <w:sz w:val="24"/>
        </w:rPr>
        <w:t>x’z+xz’</w:t>
      </w:r>
    </w:p>
    <w:p w14:paraId="48304977" w14:textId="77777777" w:rsidR="00270133" w:rsidRDefault="00270133">
      <w:pPr>
        <w:tabs>
          <w:tab w:val="left" w:pos="360"/>
          <w:tab w:val="left" w:pos="720"/>
        </w:tabs>
        <w:rPr>
          <w:sz w:val="24"/>
        </w:rPr>
      </w:pPr>
    </w:p>
    <w:p w14:paraId="7F7F3A96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</w:rPr>
        <w:t xml:space="preserve"> </w:t>
      </w:r>
    </w:p>
    <w:p w14:paraId="4EF77CF5" w14:textId="77777777" w:rsidR="00270133" w:rsidRDefault="00270133">
      <w:pPr>
        <w:tabs>
          <w:tab w:val="left" w:pos="360"/>
          <w:tab w:val="left" w:pos="720"/>
        </w:tabs>
      </w:pPr>
      <w:r>
        <w:rPr>
          <w:sz w:val="24"/>
        </w:rPr>
        <w:t>(iii)</w:t>
      </w:r>
      <w:r>
        <w:rPr>
          <w:sz w:val="24"/>
        </w:rPr>
        <w:tab/>
        <w:t>Partition the K-maps with  w and z as control signals.</w:t>
      </w:r>
    </w:p>
    <w:p w14:paraId="0781B593" w14:textId="179014F3" w:rsidR="00270133" w:rsidRDefault="004C0C96">
      <w:pPr>
        <w:tabs>
          <w:tab w:val="left" w:pos="360"/>
          <w:tab w:val="left" w:pos="720"/>
        </w:tabs>
        <w:jc w:val="center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0" allowOverlap="1" wp14:anchorId="68E0243E" wp14:editId="1499F39A">
                <wp:simplePos x="0" y="0"/>
                <wp:positionH relativeFrom="column">
                  <wp:posOffset>4394835</wp:posOffset>
                </wp:positionH>
                <wp:positionV relativeFrom="paragraph">
                  <wp:posOffset>1990725</wp:posOffset>
                </wp:positionV>
                <wp:extent cx="342900" cy="228600"/>
                <wp:effectExtent l="0" t="0" r="0" b="0"/>
                <wp:wrapNone/>
                <wp:docPr id="263" name="Text Box 1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AB2E52" w14:textId="77777777" w:rsidR="0092195B" w:rsidRDefault="0092195B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8E0243E" id="Text Box 1376" o:spid="_x0000_s1321" type="#_x0000_t202" style="position:absolute;left:0;text-align:left;margin-left:346.05pt;margin-top:156.75pt;width:27pt;height:18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" o:allowincell="f" filled="f" stroked="f">
                <v:textbox>
                  <w:txbxContent>
                    <w:p w14:paraId="2CAB2E52" w14:textId="77777777" w:rsidR="0092195B" w:rsidRDefault="0092195B">
                      <w:pPr>
                        <w:rPr>
                          <w:vertAlign w:val="super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21888" behindDoc="0" locked="0" layoutInCell="0" allowOverlap="1" wp14:anchorId="6BB1C693" wp14:editId="52D70070">
                <wp:simplePos x="0" y="0"/>
                <wp:positionH relativeFrom="column">
                  <wp:posOffset>1651635</wp:posOffset>
                </wp:positionH>
                <wp:positionV relativeFrom="paragraph">
                  <wp:posOffset>1990725</wp:posOffset>
                </wp:positionV>
                <wp:extent cx="342900" cy="228600"/>
                <wp:effectExtent l="0" t="0" r="0" b="0"/>
                <wp:wrapNone/>
                <wp:docPr id="262" name="Text Box 1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A83BD" w14:textId="77777777" w:rsidR="0092195B" w:rsidRDefault="0092195B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BB1C693" id="Text Box 1375" o:spid="_x0000_s1322" type="#_x0000_t202" style="position:absolute;left:0;text-align:left;margin-left:130.05pt;margin-top:156.75pt;width:27pt;height:1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" o:allowincell="f" filled="f" stroked="f">
                <v:textbox>
                  <w:txbxContent>
                    <w:p w14:paraId="715A83BD" w14:textId="77777777" w:rsidR="0092195B" w:rsidRDefault="0092195B">
                      <w:pPr>
                        <w:rPr>
                          <w:vertAlign w:val="super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20864" behindDoc="0" locked="0" layoutInCell="0" allowOverlap="1" wp14:anchorId="2DAABB19" wp14:editId="09D8715F">
                <wp:simplePos x="0" y="0"/>
                <wp:positionH relativeFrom="column">
                  <wp:posOffset>622935</wp:posOffset>
                </wp:positionH>
                <wp:positionV relativeFrom="paragraph">
                  <wp:posOffset>47625</wp:posOffset>
                </wp:positionV>
                <wp:extent cx="4785360" cy="1932305"/>
                <wp:effectExtent l="0" t="0" r="0" b="0"/>
                <wp:wrapNone/>
                <wp:docPr id="199" name="Group 1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5360" cy="1932305"/>
                          <a:chOff x="2421" y="6304"/>
                          <a:chExt cx="7536" cy="3043"/>
                        </a:xfrm>
                      </wpg:grpSpPr>
                      <wpg:grpSp>
                        <wpg:cNvPr id="200" name="Group 1313"/>
                        <wpg:cNvGrpSpPr>
                          <a:grpSpLocks/>
                        </wpg:cNvGrpSpPr>
                        <wpg:grpSpPr bwMode="auto">
                          <a:xfrm>
                            <a:off x="2421" y="6304"/>
                            <a:ext cx="3276" cy="3043"/>
                            <a:chOff x="2421" y="6304"/>
                            <a:chExt cx="3276" cy="3043"/>
                          </a:xfrm>
                        </wpg:grpSpPr>
                        <wpg:grpSp>
                          <wpg:cNvPr id="201" name="Group 1314"/>
                          <wpg:cNvGrpSpPr>
                            <a:grpSpLocks/>
                          </wpg:cNvGrpSpPr>
                          <wpg:grpSpPr bwMode="auto">
                            <a:xfrm>
                              <a:off x="2421" y="6304"/>
                              <a:ext cx="3276" cy="3029"/>
                              <a:chOff x="2421" y="6304"/>
                              <a:chExt cx="3276" cy="3029"/>
                            </a:xfrm>
                          </wpg:grpSpPr>
                          <wpg:grpSp>
                            <wpg:cNvPr id="202" name="Group 1315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21" y="6304"/>
                                <a:ext cx="3276" cy="2706"/>
                                <a:chOff x="2421" y="6304"/>
                                <a:chExt cx="3276" cy="2706"/>
                              </a:xfrm>
                            </wpg:grpSpPr>
                            <wps:wsp>
                              <wps:cNvPr id="203" name="Text Box 131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9" y="6961"/>
                                  <a:ext cx="52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99506EF" w14:textId="77777777" w:rsidR="0092195B" w:rsidRDefault="0092195B">
                                    <w: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Text Box 131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9" y="7496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A09E8BB" w14:textId="77777777" w:rsidR="0092195B" w:rsidRDefault="0092195B">
                                    <w:r>
                                      <w:t>01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5" name="Text Box 13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9" y="8598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66E6E9C" w14:textId="77777777" w:rsidR="0092195B" w:rsidRDefault="0092195B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6" name="Text Box 131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629" y="8041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A57AB3A" w14:textId="77777777" w:rsidR="0092195B" w:rsidRDefault="0092195B"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7" name="Text Box 132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141" y="6484"/>
                                  <a:ext cx="528" cy="3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1CE19761" w14:textId="77777777" w:rsidR="0092195B" w:rsidRDefault="0092195B">
                                    <w: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8" name="Text Box 132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5" y="6493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0EEA065" w14:textId="77777777" w:rsidR="0092195B" w:rsidRDefault="0092195B">
                                    <w:r>
                                      <w:t>01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9" name="Text Box 13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049" y="6493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351ED2" w14:textId="77777777" w:rsidR="0092195B" w:rsidRDefault="0092195B"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0" name="Text Box 132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397" y="6493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AE4AAA9" w14:textId="77777777" w:rsidR="0092195B" w:rsidRDefault="0092195B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1" name="Text Box 132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421" y="6527"/>
                                  <a:ext cx="612" cy="4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A42C4CD" w14:textId="77777777" w:rsidR="0092195B" w:rsidRDefault="0092195B">
                                    <w:r>
                                      <w:t>xy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2" name="Text Box 132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781" y="6304"/>
                                  <a:ext cx="624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3A2404D" w14:textId="77777777" w:rsidR="0092195B" w:rsidRDefault="0092195B">
                                    <w:r>
                                      <w:t>wz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13" name="Group 13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106" y="6782"/>
                                  <a:ext cx="2435" cy="2228"/>
                                  <a:chOff x="4381" y="2027"/>
                                  <a:chExt cx="2435" cy="2401"/>
                                </a:xfrm>
                              </wpg:grpSpPr>
                              <wps:wsp>
                                <wps:cNvPr id="214" name="Rectangle 13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1" y="2040"/>
                                    <a:ext cx="2435" cy="23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80008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5" name="Group 13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391" y="2651"/>
                                    <a:ext cx="2424" cy="1200"/>
                                    <a:chOff x="4391" y="2651"/>
                                    <a:chExt cx="2424" cy="1200"/>
                                  </a:xfrm>
                                </wpg:grpSpPr>
                                <wps:wsp>
                                  <wps:cNvPr id="216" name="Line 1329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 flipH="1" flipV="1">
                                      <a:off x="5603" y="2639"/>
                                      <a:ext cx="0" cy="242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7" name="Line 133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591" y="205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8" name="Line 133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591" y="1451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19" name="Group 133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03" y="2027"/>
                                    <a:ext cx="1236" cy="2400"/>
                                    <a:chOff x="5003" y="2027"/>
                                    <a:chExt cx="1236" cy="2400"/>
                                  </a:xfrm>
                                </wpg:grpSpPr>
                                <wps:wsp>
                                  <wps:cNvPr id="220" name="Line 133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6239" y="202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1" name="Line 133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5621" y="202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2" name="Line 133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5003" y="202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23" name="Line 13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73" y="6404"/>
                                  <a:ext cx="444" cy="4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24" name="Line 1337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729" y="6591"/>
                                <a:ext cx="0" cy="27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Line 133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344" y="6591"/>
                                <a:ext cx="0" cy="27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6" name="Line 133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959" y="6591"/>
                                <a:ext cx="0" cy="27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27" name="Rectangle 1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283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2A97367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8" name="Rectangle 13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27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734DAB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29" name="Rectangle 1342"/>
                          <wps:cNvSpPr>
                            <a:spLocks noChangeArrowheads="1"/>
                          </wps:cNvSpPr>
                          <wps:spPr bwMode="auto">
                            <a:xfrm>
                              <a:off x="4600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D7CB050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30" name="Rectangle 13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214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F6C45FC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grpSp>
                      <wpg:grpSp>
                        <wpg:cNvPr id="231" name="Group 1344"/>
                        <wpg:cNvGrpSpPr>
                          <a:grpSpLocks/>
                        </wpg:cNvGrpSpPr>
                        <wpg:grpSpPr bwMode="auto">
                          <a:xfrm>
                            <a:off x="6681" y="6304"/>
                            <a:ext cx="3276" cy="3043"/>
                            <a:chOff x="6681" y="6304"/>
                            <a:chExt cx="3276" cy="3043"/>
                          </a:xfrm>
                        </wpg:grpSpPr>
                        <wpg:grpSp>
                          <wpg:cNvPr id="232" name="Group 1345"/>
                          <wpg:cNvGrpSpPr>
                            <a:grpSpLocks/>
                          </wpg:cNvGrpSpPr>
                          <wpg:grpSpPr bwMode="auto">
                            <a:xfrm>
                              <a:off x="6681" y="6304"/>
                              <a:ext cx="3276" cy="3029"/>
                              <a:chOff x="6681" y="6304"/>
                              <a:chExt cx="3276" cy="3029"/>
                            </a:xfrm>
                          </wpg:grpSpPr>
                          <wpg:grpSp>
                            <wpg:cNvPr id="233" name="Group 1346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81" y="6304"/>
                                <a:ext cx="3276" cy="2706"/>
                                <a:chOff x="6681" y="6304"/>
                                <a:chExt cx="3276" cy="2706"/>
                              </a:xfrm>
                            </wpg:grpSpPr>
                            <wps:wsp>
                              <wps:cNvPr id="234" name="Text Box 13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9" y="6961"/>
                                  <a:ext cx="52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1F1697B" w14:textId="77777777" w:rsidR="0092195B" w:rsidRDefault="0092195B">
                                    <w: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" name="Text Box 134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9" y="7496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2ED1C6CD" w14:textId="77777777" w:rsidR="0092195B" w:rsidRDefault="0092195B">
                                    <w:r>
                                      <w:t>01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6" name="Text Box 134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9" y="8598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9C0F9AC" w14:textId="77777777" w:rsidR="0092195B" w:rsidRDefault="0092195B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7" name="Text Box 13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89" y="8041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93A39D8" w14:textId="77777777" w:rsidR="0092195B" w:rsidRDefault="0092195B"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8" name="Text Box 13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473" y="6493"/>
                                  <a:ext cx="52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42BA21" w14:textId="77777777" w:rsidR="0092195B" w:rsidRDefault="0092195B">
                                    <w:r>
                                      <w:t>00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9" name="Text Box 13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005" y="6493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53217F" w14:textId="77777777" w:rsidR="0092195B" w:rsidRDefault="0092195B">
                                    <w:r>
                                      <w:t>01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0" name="Text Box 13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9309" y="6493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8A34DFB" w14:textId="77777777" w:rsidR="0092195B" w:rsidRDefault="0092195B">
                                    <w: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1" name="Text Box 13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57" y="6493"/>
                                  <a:ext cx="648" cy="33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3FF04379" w14:textId="77777777" w:rsidR="0092195B" w:rsidRDefault="0092195B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2" name="Text Box 13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681" y="6527"/>
                                  <a:ext cx="612" cy="49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DFB8E1D" w14:textId="77777777" w:rsidR="0092195B" w:rsidRDefault="0092195B">
                                    <w:r>
                                      <w:t>xy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3" name="Text Box 13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01" y="6304"/>
                                  <a:ext cx="720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14:paraId="3138E6E5" w14:textId="77777777" w:rsidR="0092195B" w:rsidRDefault="0092195B">
                                    <w:r>
                                      <w:t>wz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44" name="Group 135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366" y="6782"/>
                                  <a:ext cx="2435" cy="2228"/>
                                  <a:chOff x="4381" y="2027"/>
                                  <a:chExt cx="2435" cy="2401"/>
                                </a:xfrm>
                              </wpg:grpSpPr>
                              <wps:wsp>
                                <wps:cNvPr id="245" name="Rectangle 135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381" y="2040"/>
                                    <a:ext cx="2435" cy="2388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80008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46" name="Group 135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4391" y="2651"/>
                                    <a:ext cx="2424" cy="1200"/>
                                    <a:chOff x="4391" y="2651"/>
                                    <a:chExt cx="2424" cy="1200"/>
                                  </a:xfrm>
                                </wpg:grpSpPr>
                                <wps:wsp>
                                  <wps:cNvPr id="247" name="Line 13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5400000" flipH="1" flipV="1">
                                      <a:off x="5603" y="2639"/>
                                      <a:ext cx="0" cy="242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8" name="Line 13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591" y="205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9" name="Line 13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6200000" flipH="1">
                                      <a:off x="5591" y="1451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50" name="Group 136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5003" y="2027"/>
                                    <a:ext cx="1236" cy="2400"/>
                                    <a:chOff x="5003" y="2027"/>
                                    <a:chExt cx="1236" cy="2400"/>
                                  </a:xfrm>
                                </wpg:grpSpPr>
                                <wps:wsp>
                                  <wps:cNvPr id="251" name="Line 13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6239" y="202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2" name="Line 136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5621" y="202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3" name="Line 1366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H="1">
                                      <a:off x="5003" y="2027"/>
                                      <a:ext cx="0" cy="2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80008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254" name="Line 136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933" y="6404"/>
                                  <a:ext cx="444" cy="4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80008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255" name="Line 1368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7989" y="6591"/>
                                <a:ext cx="0" cy="27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6" name="Line 136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604" y="6591"/>
                                <a:ext cx="0" cy="27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7" name="Line 137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9219" y="6591"/>
                                <a:ext cx="0" cy="274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8" name="Rectangle 1371"/>
                          <wps:cNvSpPr>
                            <a:spLocks noChangeArrowheads="1"/>
                          </wps:cNvSpPr>
                          <wps:spPr bwMode="auto">
                            <a:xfrm>
                              <a:off x="7543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A61541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59" name="Rectangle 137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87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820D5E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0" name="Rectangle 1373"/>
                          <wps:cNvSpPr>
                            <a:spLocks noChangeArrowheads="1"/>
                          </wps:cNvSpPr>
                          <wps:spPr bwMode="auto">
                            <a:xfrm>
                              <a:off x="8860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03336E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  <wps:wsp>
                          <wps:cNvPr id="261" name="Rectangle 1374"/>
                          <wps:cNvSpPr>
                            <a:spLocks noChangeArrowheads="1"/>
                          </wps:cNvSpPr>
                          <wps:spPr bwMode="auto">
                            <a:xfrm>
                              <a:off x="9474" y="9071"/>
                              <a:ext cx="160" cy="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D44598" w14:textId="77777777" w:rsidR="0092195B" w:rsidRDefault="0092195B">
                                <w:pPr>
                                  <w:rPr>
                                    <w:sz w:val="24"/>
                                    <w:vertAlign w:val="subscript"/>
                                  </w:rPr>
                                </w:pP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</w:rPr>
                                  <w:t>I</w:t>
                                </w:r>
                                <w:r>
                                  <w:rPr>
                                    <w:snapToGrid w:val="0"/>
                                    <w:color w:val="000000"/>
                                    <w:sz w:val="24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none" lIns="0" tIns="0" rIns="0" bIns="0" anchor="t" anchorCtr="0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DAABB19" id="Group 1312" o:spid="_x0000_s1323" style="position:absolute;left:0;text-align:left;margin-left:49.05pt;margin-top:3.75pt;width:376.8pt;height:152.15pt;z-index:251620864" coordorigin="2421,6304" coordsize="7536,304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" o:allowincell="f">
                <v:group id="Group 1313" o:spid="_x0000_s1324" style="position:absolute;left:2421;top:6304;width:3276;height:3043" coordorigin="2421,6304" coordsize="327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OH7IMUAAADcAAAA&#10;DwAAAAAAAAAAAAAAAACpAgAAZHJzL2Rvd25yZXYueG1sUEsFBgAAAAAEAAQA+gAAAJsDAAAAAA==&#10;">
                  <v:group id="Group 1314" o:spid="_x0000_s1325" style="position:absolute;left:2421;top:6304;width:3276;height:3029" coordorigin="2421,6304" coordsize="3276,3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/rV67xgAAANw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asoht8z&#10;4QjI3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P+tXrvGAAAA3AAA&#10;AA8AAAAAAAAAAAAAAAAAqQIAAGRycy9kb3ducmV2LnhtbFBLBQYAAAAABAAEAPoAAACcAwAAAAA=&#10;">
                    <v:group id="Group 1315" o:spid="_x0000_s1326" style="position:absolute;left:2421;top:6304;width:3276;height:2706" coordorigin="2421,6304" coordsize="3276,27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9/wMzGAAAA3AAA&#10;AA8AAAAAAAAAAAAAAAAAqQIAAGRycy9kb3ducmV2LnhtbFBLBQYAAAAABAAEAPoAAACcAwAAAAA=&#10;">
                      <v:shape id="Text Box 1316" o:spid="_x0000_s1327" type="#_x0000_t202" style="position:absolute;left:2629;top:6961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5ovOYxAAA&#10;ANwAAAAPAAAAZHJzL2Rvd25yZXYueG1sRI/NasMwEITvhbyD2EIvJZHqQglOlBBMQnp1mktui7Wx&#10;Ta2Vban+6dNXhUKPw8x8w2z3k23EQL2vHWt4WSkQxIUzNZcarh+n5RqED8gGG8ekYSYP+93iYYup&#10;cSPnNFxCKSKEfYoaqhDaVEpfVGTRr1xLHL276y2GKPtSmh7HCLeNTJR6kxZrjgsVtpRVVHxevqwG&#10;Nx5n66hTyfPt256zQ5ffk07rp8fpsAERaAr/4b/2u9GQqFf4PROPgN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aLzmMQAAADcAAAADwAAAAAAAAAAAAAAAACXAgAAZHJzL2Rv&#10;d25yZXYueG1sUEsFBgAAAAAEAAQA9QAAAIgDAAAAAA==&#10;" strokecolor="white">
                        <v:textbox>
                          <w:txbxContent>
                            <w:p w14:paraId="299506EF" w14:textId="77777777" w:rsidR="0092195B" w:rsidRDefault="0092195B">
                              <w:r>
                                <w:t>00</w:t>
                              </w:r>
                            </w:p>
                          </w:txbxContent>
                        </v:textbox>
                      </v:shape>
                      <v:shape id="Text Box 1317" o:spid="_x0000_s1328" type="#_x0000_t202" style="position:absolute;left:2629;top:7496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S2vsxAAA&#10;ANwAAAAPAAAAZHJzL2Rvd25yZXYueG1sRI/NasMwEITvhbyD2EIvJZFqSglOlBBMQnp1mktui7Wx&#10;Ta2Vban+6dNXhUKPw8x8w2z3k23EQL2vHWt4WSkQxIUzNZcarh+n5RqED8gGG8ekYSYP+93iYYup&#10;cSPnNFxCKSKEfYoaqhDaVEpfVGTRr1xLHL276y2GKPtSmh7HCLeNTJR6kxZrjgsVtpRVVHxevqwG&#10;Nx5n66hTyfPt256zQ5ffk07rp8fpsAERaAr/4b/2u9GQqFf4PROPgN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ktr7MQAAADcAAAADwAAAAAAAAAAAAAAAACXAgAAZHJzL2Rv&#10;d25yZXYueG1sUEsFBgAAAAAEAAQA9QAAAIgDAAAAAA==&#10;" strokecolor="white">
                        <v:textbox>
                          <w:txbxContent>
                            <w:p w14:paraId="5A09E8BB" w14:textId="77777777" w:rsidR="0092195B" w:rsidRDefault="0092195B">
                              <w:r>
                                <w:t>01</w:t>
                              </w:r>
                            </w:p>
                          </w:txbxContent>
                        </v:textbox>
                      </v:shape>
                      <v:shape id="Text Box 1318" o:spid="_x0000_s1329" type="#_x0000_t202" style="position:absolute;left:2629;top:8598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B853xAAA&#10;ANwAAAAPAAAAZHJzL2Rvd25yZXYueG1sRI/NasMwEITvhbyD2EIvJZFqaAlOlBBMQnp1mktui7Wx&#10;Ta2Vban+6dNXhUKPw8x8w2z3k23EQL2vHWt4WSkQxIUzNZcarh+n5RqED8gGG8ekYSYP+93iYYup&#10;cSPnNFxCKSKEfYoaqhDaVEpfVGTRr1xLHL276y2GKPtSmh7HCLeNTJR6kxZrjgsVtpRVVHxevqwG&#10;Nx5n66hTyfPt256zQ5ffk07rp8fpsAERaAr/4b/2u9GQqFf4PROPgNz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QfOd8QAAADcAAAADwAAAAAAAAAAAAAAAACXAgAAZHJzL2Rv&#10;d25yZXYueG1sUEsFBgAAAAAEAAQA9QAAAIgDAAAAAA==&#10;" strokecolor="white">
                        <v:textbox>
                          <w:txbxContent>
                            <w:p w14:paraId="266E6E9C" w14:textId="77777777" w:rsidR="0092195B" w:rsidRDefault="0092195B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1319" o:spid="_x0000_s1330" type="#_x0000_t202" style="position:absolute;left:2629;top:8041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1VAAwgAA&#10;ANwAAAAPAAAAZHJzL2Rvd25yZXYueG1sRI9Bi8IwFITvgv8hPMHLook9yFKNIqLoVXcv3h7Nsy02&#10;L20Tbd1fvxEEj8PMfMMs172txINaXzrWMJsqEMSZMyXnGn5/9pNvED4gG6wck4YneVivhoMlpsZ1&#10;fKLHOeQiQtinqKEIoU6l9FlBFv3U1cTRu7rWYoiyzaVpsYtwW8lEqbm0WHJcKLCmbUHZ7Xy3Gly3&#10;e1pHjUq+Ln/2sN00p2vSaD0e9ZsFiEB9+ITf7aPRkKg5vM7EIyB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nVUADCAAAA3AAAAA8AAAAAAAAAAAAAAAAAlwIAAGRycy9kb3du&#10;cmV2LnhtbFBLBQYAAAAABAAEAPUAAACGAwAAAAA=&#10;" strokecolor="white">
                        <v:textbox>
                          <w:txbxContent>
                            <w:p w14:paraId="1A57AB3A" w14:textId="77777777" w:rsidR="0092195B" w:rsidRDefault="0092195B"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Text Box 1320" o:spid="_x0000_s1331" type="#_x0000_t202" style="position:absolute;left:3141;top:6484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kq2gxQAA&#10;ANwAAAAPAAAAZHJzL2Rvd25yZXYueG1sRI/dasJAFITvC77DcgRvRDdKsZK6igiCXqj15wEO2dNs&#10;2uzZkF2T+PZdQejlMDPfMItVZ0vRUO0Lxwom4wQEceZ0wbmC23U7moPwAVlj6ZgUPMjDatl7W2Cq&#10;Xctnai4hFxHCPkUFJoQqldJnhiz6sauIo/ftaoshyjqXusY2wm0pp0kykxYLjgsGK9oYyn4vd6vg&#10;vDdfQ34/HEotm9nP7Xg/tfOhUoN+t/4EEagL/+FXe6cVTJMPeJ6JR0Au/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2SraDFAAAA3AAAAA8AAAAAAAAAAAAAAAAAlwIAAGRycy9k&#10;b3ducmV2LnhtbFBLBQYAAAAABAAEAPUAAACJAwAAAAA=&#10;" filled="f" strokecolor="white">
                        <v:textbox>
                          <w:txbxContent>
                            <w:p w14:paraId="1CE19761" w14:textId="77777777" w:rsidR="0092195B" w:rsidRDefault="0092195B">
                              <w:r>
                                <w:t>00</w:t>
                              </w:r>
                            </w:p>
                          </w:txbxContent>
                        </v:textbox>
                      </v:shape>
                      <v:shape id="Text Box 1321" o:spid="_x0000_s1332" type="#_x0000_t202" style="position:absolute;left:3745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BmHpvwAA&#10;ANwAAAAPAAAAZHJzL2Rvd25yZXYueG1sRE/LisIwFN0P+A/hCm5EE7sYpBpFRNGtj427S3Nti81N&#10;20Rb/XqzGJjl4byX695W4kWtLx1rmE0VCOLMmZJzDdfLfjIH4QOywcoxaXiTh/Vq8LPE1LiOT/Q6&#10;h1zEEPYpaihCqFMpfVaQRT91NXHk7q61GCJsc2la7GK4rWSi1K+0WHJsKLCmbUHZ4/y0Gly3e1tH&#10;jUrGt489bDfN6Z40Wo+G/WYBIlAf/sV/7qPRkKi4Np6JR0Cuv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cGYem/AAAA3AAAAA8AAAAAAAAAAAAAAAAAlwIAAGRycy9kb3ducmV2&#10;LnhtbFBLBQYAAAAABAAEAPUAAACDAwAAAAA=&#10;" strokecolor="white">
                        <v:textbox>
                          <w:txbxContent>
                            <w:p w14:paraId="60EEA065" w14:textId="77777777" w:rsidR="0092195B" w:rsidRDefault="0092195B">
                              <w:r>
                                <w:t>01</w:t>
                              </w:r>
                            </w:p>
                          </w:txbxContent>
                        </v:textbox>
                      </v:shape>
                      <v:shape id="Text Box 1322" o:spid="_x0000_s1333" type="#_x0000_t202" style="position:absolute;left:5049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SsRyxAAA&#10;ANwAAAAPAAAAZHJzL2Rvd25yZXYueG1sRI/NasMwEITvhbyD2EIvJZHqQ2mcKCGYhPTqNJfcFmtj&#10;m1or21L906evCoUeh5n5htnuJ9uIgXpfO9bwslIgiAtnai41XD9OyzcQPiAbbByThpk87HeLhy2m&#10;xo2c03AJpYgQ9ilqqEJoUyl9UZFFv3ItcfTurrcYouxLaXocI9w2MlHqVVqsOS5U2FJWUfF5+bIa&#10;3HicraNOJc+3b3vODl1+Tzqtnx6nwwZEoCn8h//a70ZDotbweyYeAbn7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ErEcsQAAADcAAAADwAAAAAAAAAAAAAAAACXAgAAZHJzL2Rv&#10;d25yZXYueG1sUEsFBgAAAAAEAAQA9QAAAIgDAAAAAA==&#10;" strokecolor="white">
                        <v:textbox>
                          <w:txbxContent>
                            <w:p w14:paraId="43351ED2" w14:textId="77777777" w:rsidR="0092195B" w:rsidRDefault="0092195B"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Text Box 1323" o:spid="_x0000_s1334" type="#_x0000_t202" style="position:absolute;left:4397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qfsyvQAA&#10;ANwAAAAPAAAAZHJzL2Rvd25yZXYueG1sRE+7CsIwFN0F/yFcwUU0tYNINYqIoquPxe3SXNtic9M2&#10;0Va/3gyC4+G8l+vOlOJFjSssK5hOIhDEqdUFZwqul/14DsJ5ZI2lZVLwJgfrVb+3xETblk/0OvtM&#10;hBB2CSrIva8SKV2ak0E3sRVx4O62MegDbDKpG2xDuCllHEUzabDg0JBjRduc0sf5aRTYdvc2luoo&#10;Ht0+5rDd1Kd7XCs1HHSbBQhPnf+Lf+6jVhBPw/xwJhwBufoC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BMqfsyvQAAANwAAAAPAAAAAAAAAAAAAAAAAJcCAABkcnMvZG93bnJldi54&#10;bWxQSwUGAAAAAAQABAD1AAAAgQMAAAAA&#10;" strokecolor="white">
                        <v:textbox>
                          <w:txbxContent>
                            <w:p w14:paraId="6AE4AAA9" w14:textId="77777777" w:rsidR="0092195B" w:rsidRDefault="0092195B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1324" o:spid="_x0000_s1335" type="#_x0000_t202" style="position:absolute;left:2421;top:6527;width:612;height: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5V6pxAAA&#10;ANwAAAAPAAAAZHJzL2Rvd25yZXYueG1sRI9Pa8JAFMTvhX6H5Qm9lLpJDlLSrCJSaa9RL94e2Zc/&#10;mH2bZFeT9NO7gtDjMDO/YbLNZFpxo8E1lhXEywgEcWF1w5WC03H/8QnCeWSNrWVSMJODzfr1JcNU&#10;25Fzuh18JQKEXYoKau+7VEpX1GTQLW1HHLzSDgZ9kEMl9YBjgJtWJlG0kgYbDgs1drSrqbgcrkaB&#10;Hb9nY6mPkvfzn/nZbfu8THql3hbT9guEp8n/h5/tX60giWN4nAlHQK7v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+VeqcQAAADcAAAADwAAAAAAAAAAAAAAAACXAgAAZHJzL2Rv&#10;d25yZXYueG1sUEsFBgAAAAAEAAQA9QAAAIgDAAAAAA==&#10;" strokecolor="white">
                        <v:textbox>
                          <w:txbxContent>
                            <w:p w14:paraId="3A42C4CD" w14:textId="77777777" w:rsidR="0092195B" w:rsidRDefault="0092195B">
                              <w:proofErr w:type="spellStart"/>
                              <w:r>
                                <w:t>xy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325" o:spid="_x0000_s1336" type="#_x0000_t202" style="position:absolute;left:2781;top:6304;width:624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PJjlxQAA&#10;ANwAAAAPAAAAZHJzL2Rvd25yZXYueG1sRI/dasJAFITvC77DcgRvRDeGIhJdRYRCvbDWnwc4ZI/Z&#10;aPZsyK5J+vZdodDLYWa+YVab3laipcaXjhXMpgkI4tzpkgsF18vHZAHCB2SNlWNS8EMeNuvB2woz&#10;7To+UXsOhYgQ9hkqMCHUmZQ+N2TRT11NHL2bayyGKJtC6ga7CLeVTJNkLi2WHBcM1rQzlD/OT6vg&#10;tDffY34/HCot2/n9+vU8douxUqNhv12CCNSH//Bf+1MrSGcpvM7EIy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g8mOXFAAAA3AAAAA8AAAAAAAAAAAAAAAAAlwIAAGRycy9k&#10;b3ducmV2LnhtbFBLBQYAAAAABAAEAPUAAACJAwAAAAA=&#10;" filled="f" strokecolor="white">
                        <v:textbox>
                          <w:txbxContent>
                            <w:p w14:paraId="33A2404D" w14:textId="77777777" w:rsidR="0092195B" w:rsidRDefault="0092195B">
                              <w:proofErr w:type="spellStart"/>
                              <w:r>
                                <w:t>wz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1326" o:spid="_x0000_s1337" style="position:absolute;left:3106;top:6782;width:2435;height:2228" coordorigin="4381,2027" coordsize="2435,2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6vOK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JJ7C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6vOKxAAAANwAAAAP&#10;AAAAAAAAAAAAAAAAAKkCAABkcnMvZG93bnJldi54bWxQSwUGAAAAAAQABAD6AAAAmgMAAAAA&#10;">
                        <v:rect id="Rectangle 1327" o:spid="_x0000_s1338" style="position:absolute;left:4381;top:2040;width:2435;height:2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KKzkxQAA&#10;ANwAAAAPAAAAZHJzL2Rvd25yZXYueG1sRI9Ba8JAFITvhf6H5RW81Y2ipURXkYooliLVXnp7ZJ9J&#10;aPZt2H3G+O/dQqHHYWa+YebL3jWqoxBrzwZGwwwUceFtzaWBr9Pm+RVUFGSLjWcycKMIy8Xjwxxz&#10;66/8Sd1RSpUgHHM0UIm0udaxqMhhHPqWOHlnHxxKkqHUNuA1wV2jx1n2oh3WnBYqbOmtouLneHEG&#10;Qrmnk2uncpDVx27d3b63+n1qzOCpX81ACfXyH/5r76yB8WgCv2fSEdCLO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corOTFAAAA3AAAAA8AAAAAAAAAAAAAAAAAlwIAAGRycy9k&#10;b3ducmV2LnhtbFBLBQYAAAAABAAEAPUAAACJAwAAAAA=&#10;" strokecolor="purple"/>
                        <v:group id="Group 1328" o:spid="_x0000_s1339" style="position:absolute;left:4391;top:2651;width:2424;height:1200" coordorigin="4391,2651" coordsize="2424,1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AVPzmXGAAAA3AAA&#10;AA8AAAAAAAAAAAAAAAAAqQIAAGRycy9kb3ducmV2LnhtbFBLBQYAAAAABAAEAPoAAACcAwAAAAA=&#10;">
                          <v:line id="Line 1329" o:spid="_x0000_s1340" style="position:absolute;rotation:90;flip:x y;visibility:visible;mso-wrap-style:square" from="5603,2639" to="5603,50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Hln0sQAAADcAAAADwAAAGRycy9kb3ducmV2LnhtbESPS2vDMBCE74X8B7GB3GopgZjiWAl5&#10;1JCSU9Neclus9YNYK2Opsfvvq0Khx2FmvmHy3WQ78aDBt441LBMFgrh0puVaw+dH8fwCwgdkg51j&#10;0vBNHnbb2VOOmXEjv9PjGmoRIewz1NCE0GdS+rIhiz5xPXH0KjdYDFEOtTQDjhFuO7lSKpUWW44L&#10;DfZ0bKi8X7+shvZyUhW+uoOp1AXPafG2Ptmb1ov5tN+ACDSF//Bf+2w0rJYp/J6JR0Bu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EeWfSxAAAANwAAAAPAAAAAAAAAAAA&#10;AAAAAKECAABkcnMvZG93bnJldi54bWxQSwUGAAAAAAQABAD5AAAAkgMAAAAA&#10;" strokecolor="purple"/>
                          <v:line id="Line 1330" o:spid="_x0000_s1341" style="position:absolute;rotation:90;flip:x;visibility:visible;mso-wrap-style:square" from="5591,2057" to="5591,4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jAmcIAAADcAAAADwAAAGRycy9kb3ducmV2LnhtbESPzarCMBSE9xd8h3CEu7loqgt/qlFE&#10;EMWdVnR7aI5tsTmpTaz17W8EweUwM98w82VrStFQ7QrLCgb9CARxanXBmYJTsulNQDiPrLG0TApe&#10;5GC56PzMMdb2yQdqjj4TAcIuRgW591UspUtzMuj6tiIO3tXWBn2QdSZ1jc8AN6UcRtFIGiw4LORY&#10;0Tqn9HZ8GAX+Ud1tSts2ufw102x3HtH+hUr9dtvVDISn1n/Dn/ZOKxgOxvA+E46AXPw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FjAmcIAAADcAAAADwAAAAAAAAAAAAAA&#10;AAChAgAAZHJzL2Rvd25yZXYueG1sUEsFBgAAAAAEAAQA+QAAAJADAAAAAA==&#10;" strokecolor="purple"/>
                          <v:line id="Line 1331" o:spid="_x0000_s1342" style="position:absolute;rotation:90;flip:x;visibility:visible;mso-wrap-style:square" from="5591,1451" to="5591,38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dU670AAADcAAAADwAAAGRycy9kb3ducmV2LnhtbERPuwrCMBTdBf8hXMFFNNVBtBpFBFHc&#10;fKDrpbm2xeamNmmtf28GwfFw3st1awrRUOVyywrGowgEcWJ1zqmC62U3nIFwHlljYZkUfMjBetXt&#10;LDHW9s0nas4+FSGEXYwKMu/LWEqXZGTQjWxJHLiHrQz6AKtU6grfIdwUchJFU2kw59CQYUnbjJLn&#10;uTYKfF2+bEL79nIfNPP0cJvS8YNK9XvtZgHCU+v/4p/7oBVMxmFtOBOOgFx9AQ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HXHVOu9AAAA3AAAAA8AAAAAAAAAAAAAAAAAoQIA&#10;AGRycy9kb3ducmV2LnhtbFBLBQYAAAAABAAEAPkAAACLAwAAAAA=&#10;" strokecolor="purple"/>
                        </v:group>
                        <v:group id="Group 1332" o:spid="_x0000_s1343" style="position:absolute;left:5003;top:2027;width:1236;height:2400" coordorigin="5003,2027" coordsize="1236,2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EAsRgxAAAANwAAAAP&#10;AAAAAAAAAAAAAAAAAKkCAABkcnMvZG93bnJldi54bWxQSwUGAAAAAAQABAD6AAAAmgMAAAAA&#10;">
                          <v:line id="Line 1333" o:spid="_x0000_s1344" style="position:absolute;rotation:180;flip:x;visibility:visible;mso-wrap-style:square" from="6239,2027" to="6239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9VUzcIAAADcAAAADwAAAGRycy9kb3ducmV2LnhtbERPPW/CMBDdK/U/WFeJrTjNgKoUg0Kl&#10;qjAwFChiPOIjCcTnKHaI+fd4QGJ8et/TeTCNuFLnassKPsYJCOLC6ppLBbvtz/snCOeRNTaWScGN&#10;HMxnry9TzLQd+I+uG1+KGMIuQwWV920mpSsqMujGtiWO3Ml2Bn2EXSl1h0MMN41Mk2QiDdYcGyps&#10;6bui4rLpjYK8X4TV73l/TPp/N5SLfBlW64NSo7eQf4HwFPxT/HAvtYI0jfPjmXgE5OwO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y9VUzcIAAADcAAAADwAAAAAAAAAAAAAA&#10;AAChAgAAZHJzL2Rvd25yZXYueG1sUEsFBgAAAAAEAAQA+QAAAJADAAAAAA==&#10;" strokecolor="purple"/>
                          <v:line id="Line 1334" o:spid="_x0000_s1345" style="position:absolute;rotation:180;flip:x;visibility:visible;mso-wrap-style:square" from="5621,2027" to="5621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JnxVsYAAADcAAAADwAAAGRycy9kb3ducmV2LnhtbESPQWvCQBSE74L/YXmF3pqNORSJrhIL&#10;Uj30UKulx9fsa5I2+zZkN2b7711B8DjMzDfMch1MK87Uu8ayglmSgiAurW64UnD82D7NQTiPrLG1&#10;TAr+ycF6NZ0sMdd25Hc6H3wlIoRdjgpq77tcSlfWZNAltiOO3o/tDfoo+0rqHscIN63M0vRZGmw4&#10;LtTY0UtN5d9hMAqKYRP2r7+f3+lwcmO1KXZh//al1ONDKBYgPAV/D9/aO60gy2ZwPROPgFxd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SZ8VbGAAAA3AAAAA8AAAAAAAAA&#10;AAAAAAAAoQIAAGRycy9kb3ducmV2LnhtbFBLBQYAAAAABAAEAPkAAACUAwAAAAA=&#10;" strokecolor="purple"/>
                          <v:line id="Line 1335" o:spid="_x0000_s1346" style="position:absolute;rotation:180;flip:x;visibility:visible;mso-wrap-style:square" from="5003,2027" to="5003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EtvIcUAAADcAAAADwAAAGRycy9kb3ducmV2LnhtbESPQWvCQBSE7wX/w/IEb3VjDqVEV4mC&#10;VA8ealvx+Mw+k2j2bchuzPbfdwuFHoeZ+YZZrIJpxIM6V1tWMJsmIIgLq2suFXx+bJ9fQTiPrLGx&#10;TAq+ycFqOXpaYKbtwO/0OPpSRAi7DBVU3reZlK6oyKCb2pY4elfbGfRRdqXUHQ4RbhqZJsmLNFhz&#10;XKiwpU1Fxf3YGwV5vw77t9vpkvRfbijX+S7sD2elJuOQz0F4Cv4//NfeaQVpmsLvmXgE5PI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VEtvIcUAAADcAAAADwAAAAAAAAAA&#10;AAAAAAChAgAAZHJzL2Rvd25yZXYueG1sUEsFBgAAAAAEAAQA+QAAAJMDAAAAAA==&#10;" strokecolor="purple"/>
                        </v:group>
                      </v:group>
                      <v:line id="Line 1336" o:spid="_x0000_s1347" style="position:absolute;visibility:visible;mso-wrap-style:square" from="2673,6404" to="3117,68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/ZbZMYAAADcAAAADwAAAGRycy9kb3ducmV2LnhtbESPQWvCQBSE7wX/w/IEb3VjBJHUVWqh&#10;oAexag85PrLPJDb7Nt3dxthf3y0IHoeZ+YZZrHrTiI6cry0rmIwTEMSF1TWXCj5P789zED4ga2ws&#10;k4IbeVgtB08LzLS98oG6YyhFhLDPUEEVQptJ6YuKDPqxbYmjd7bOYIjSlVI7vEa4aWSaJDNpsOa4&#10;UGFLbxUVX8cfo6Cnejujyy7ff0xdt/9db/LvQ67UaNi/voAI1IdH+N7eaAVpOoX/M/EIyOUf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v2W2TGAAAA3AAAAA8AAAAAAAAA&#10;AAAAAAAAoQIAAGRycy9kb3ducmV2LnhtbFBLBQYAAAAABAAEAPkAAACUAwAAAAA=&#10;" strokecolor="purple"/>
                    </v:group>
                    <v:line id="Line 1337" o:spid="_x0000_s1348" style="position:absolute;flip:x;visibility:visible;mso-wrap-style:square" from="3729,6591" to="372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RNtcsYAAADcAAAADwAAAGRycy9kb3ducmV2LnhtbESPT2vCQBTE7wW/w/KE3urGUMRGV9HS&#10;fzdRW9DbM/tMotm3aXYT47fvCgWPw8z8hpnOO1OKlmpXWFYwHEQgiFOrC84UfG/fn8YgnEfWWFom&#10;BVdyMJ/1HqaYaHvhNbUbn4kAYZeggtz7KpHSpTkZdANbEQfvaGuDPsg6k7rGS4CbUsZRNJIGCw4L&#10;OVb0mlN63jRGwah9+5TN+bQ7tKuXnz1/dL/NcKnUY79bTEB46vw9/N/+0gri+Blu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ETbXLGAAAA3AAAAA8AAAAAAAAA&#10;AAAAAAAAoQIAAGRycy9kb3ducmV2LnhtbFBLBQYAAAAABAAEAPkAAACUAwAAAAA=&#10;" strokecolor="red" strokeweight="1pt"/>
                    <v:line id="Line 1338" o:spid="_x0000_s1349" style="position:absolute;flip:x;visibility:visible;mso-wrap-style:square" from="4344,6591" to="4344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l/I6cYAAADcAAAADwAAAGRycy9kb3ducmV2LnhtbESPT2vCQBTE7wW/w/KE3urGQMVGV9HS&#10;fzdRW9DbM/tMotm3aXYT47fvCgWPw8z8hpnOO1OKlmpXWFYwHEQgiFOrC84UfG/fn8YgnEfWWFom&#10;BVdyMJ/1HqaYaHvhNbUbn4kAYZeggtz7KpHSpTkZdANbEQfvaGuDPsg6k7rGS4CbUsZRNJIGCw4L&#10;OVb0mlN63jRGwah9+5TN+bQ7tKuXnz1/dL/NcKnUY79bTEB46vw9/N/+0gri+Blu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F5fyOnGAAAA3AAAAA8AAAAAAAAA&#10;AAAAAAAAoQIAAGRycy9kb3ducmV2LnhtbFBLBQYAAAAABAAEAPkAAACUAwAAAAA=&#10;" strokecolor="red" strokeweight="1pt"/>
                    <v:line id="Line 1339" o:spid="_x0000_s1350" style="position:absolute;flip:x;visibility:visible;mso-wrap-style:square" from="4959,6591" to="495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o1WnsYAAADcAAAADwAAAGRycy9kb3ducmV2LnhtbESPQWvCQBSE7wX/w/IK3urGHIKNrtJK&#10;q95EW0Fvr9nXJDX7NmY3Mf57t1DocZiZb5jZojeV6KhxpWUF41EEgjizuuRcwefH+9MEhPPIGivL&#10;pOBGDhbzwcMMU22vvKNu73MRIOxSVFB4X6dSuqwgg25ka+LgfdvGoA+yyaVu8BrgppJxFCXSYMlh&#10;ocCalgVl531rFCTd21q255/jV7d9Ppx41V/a8atSw8f+ZQrCU+//w3/tjVYQxwn8nglHQM7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K6NVp7GAAAA3AAAAA8AAAAAAAAA&#10;AAAAAAAAoQIAAGRycy9kb3ducmV2LnhtbFBLBQYAAAAABAAEAPkAAACUAwAAAAA=&#10;" strokecolor="red" strokeweight="1pt"/>
                  </v:group>
                  <v:rect id="Rectangle 1340" o:spid="_x0000_s1351" style="position:absolute;left:3283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YhqGwgAA&#10;ANwAAAAPAAAAZHJzL2Rvd25yZXYueG1sRI/NigIxEITvgu8QWtibZpyDK7NGEUFQ2YvjPkAz6fnB&#10;pDMk0Rnf3iws7LGoqq+ozW60RjzJh86xguUiA0FcOd1xo+DndpyvQYSIrNE4JgUvCrDbTicbLLQb&#10;+ErPMjYiQTgUqKCNsS+kDFVLFsPC9cTJq523GJP0jdQehwS3RuZZtpIWO04LLfZ0aKm6lw+rQN7K&#10;47Aujc/cJa+/zfl0rckp9TEb918gIo3xP/zXPmkFef4Jv2fSEZDb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diGobCAAAA3AAAAA8AAAAAAAAAAAAAAAAAlwIAAGRycy9kb3du&#10;cmV2LnhtbFBLBQYAAAAABAAEAPUAAACGAwAAAAA=&#10;" filled="f" stroked="f">
                    <v:textbox style="mso-fit-shape-to-text:t" inset="0,0,0,0">
                      <w:txbxContent>
                        <w:p w14:paraId="22A97367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341" o:spid="_x0000_s1352" style="position:absolute;left:3927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/Y70vwAA&#10;ANwAAAAPAAAAZHJzL2Rvd25yZXYueG1sRE9LasMwEN0Hegcxge4SOV6U4EQ2IRBISze2e4DBGn+I&#10;NDKSGru3rxaFLh/vf65Wa8STfJgcKzjsMxDEndMTDwq+2tvuCCJEZI3GMSn4oQBV+bI5Y6HdwjU9&#10;mziIFMKhQAVjjHMhZehGshj2biZOXO+8xZigH6T2uKRwa2SeZW/S4sSpYcSZriN1j+bbKpBtc1uO&#10;jfGZ+8j7T/N+r3tySr1u18sJRKQ1/ov/3HetIM/T2nQmHQFZ/g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9jvS/AAAA3AAAAA8AAAAAAAAAAAAAAAAAlwIAAGRycy9kb3ducmV2&#10;LnhtbFBLBQYAAAAABAAEAPUAAACDAwAAAAA=&#10;" filled="f" stroked="f">
                    <v:textbox style="mso-fit-shape-to-text:t" inset="0,0,0,0">
                      <w:txbxContent>
                        <w:p w14:paraId="44734DAB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342" o:spid="_x0000_s1353" style="position:absolute;left:4600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sStvwgAA&#10;ANwAAAAPAAAAZHJzL2Rvd25yZXYueG1sRI/NigIxEITvC75DaGFva8Y5iM4aRQRBZS+O+wDNpOcH&#10;k86QRGd8e7Ow4LGoqq+o9Xa0RjzIh86xgvksA0FcOd1xo+D3evhagggRWaNxTAqeFGC7mXyssdBu&#10;4As9ytiIBOFQoII2xr6QMlQtWQwz1xMnr3beYkzSN1J7HBLcGpln2UJa7DgttNjTvqXqVt6tAnkt&#10;D8OyND5z57z+MafjpSan1Od03H2DiDTGd/i/fdQK8nwFf2fSEZCb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mxK2/CAAAA3AAAAA8AAAAAAAAAAAAAAAAAlwIAAGRycy9kb3du&#10;cmV2LnhtbFBLBQYAAAAABAAEAPUAAACGAwAAAAA=&#10;" filled="f" stroked="f">
                    <v:textbox style="mso-fit-shape-to-text:t" inset="0,0,0,0">
                      <w:txbxContent>
                        <w:p w14:paraId="7D7CB050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343" o:spid="_x0000_s1354" style="position:absolute;left:5214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UhQvvgAA&#10;ANwAAAAPAAAAZHJzL2Rvd25yZXYueG1sRE/LisIwFN0L/kO4wuw0tQMi1SgiCI7MxuoHXJrbByY3&#10;JYm28/dmMeDycN7b/WiNeJEPnWMFy0UGgrhyuuNGwf12mq9BhIis0TgmBX8UYL+bTrZYaDfwlV5l&#10;bEQK4VCggjbGvpAyVC1ZDAvXEyeudt5iTNA3UnscUrg1Ms+ylbTYcWposadjS9WjfFoF8laehnVp&#10;fOYuef1rfs7XmpxSX7PxsAERaYwf8b/7rBXk32l+OpOOgNy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fVIUL74AAADcAAAADwAAAAAAAAAAAAAAAACXAgAAZHJzL2Rvd25yZXYu&#10;eG1sUEsFBgAAAAAEAAQA9QAAAIIDAAAAAA==&#10;" filled="f" stroked="f">
                    <v:textbox style="mso-fit-shape-to-text:t" inset="0,0,0,0">
                      <w:txbxContent>
                        <w:p w14:paraId="0F6C45FC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  <v:group id="Group 1344" o:spid="_x0000_s1355" style="position:absolute;left:6681;top:6304;width:3276;height:3043" coordorigin="6681,6304" coordsize="327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xwZQGxAAAANwAAAAP&#10;AAAAAAAAAAAAAAAAAKkCAABkcnMvZG93bnJldi54bWxQSwUGAAAAAAQABAD6AAAAmgMAAAAA&#10;">
                  <v:group id="Group 1345" o:spid="_x0000_s1356" style="position:absolute;left:6681;top:6304;width:3276;height:3029" coordorigin="6681,6304" coordsize="3276,3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BEwpxxAAAANwAAAAP&#10;AAAAAAAAAAAAAAAAAKkCAABkcnMvZG93bnJldi54bWxQSwUGAAAAAAQABAD6AAAAmgMAAAAA&#10;">
                    <v:group id="Group 1346" o:spid="_x0000_s1357" style="position:absolute;left:6681;top:6304;width:3276;height:2706" coordorigin="6681,6304" coordsize="3276,27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uX6/qxAAAANwAAAAP&#10;AAAAAAAAAAAAAAAAAKkCAABkcnMvZG93bnJldi54bWxQSwUGAAAAAAQABAD6AAAAmgMAAAAA&#10;">
                      <v:shape id="Text Box 1347" o:spid="_x0000_s1358" type="#_x0000_t202" style="position:absolute;left:6889;top:6961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J6FRxAAA&#10;ANwAAAAPAAAAZHJzL2Rvd25yZXYueG1sRI9Li8JAEITvwv6HoRe8yDoxK7JERxHZxb36uHhrMp0H&#10;ZnqSzGiiv94RBI9FVX1FLVa9qcSVWldaVjAZRyCIU6tLzhUcD39fPyCcR9ZYWSYFN3KwWn4MFpho&#10;2/GOrnufiwBhl6CCwvs6kdKlBRl0Y1sTBy+zrUEfZJtL3WIX4KaScRTNpMGSw0KBNW0KSs/7i1Fg&#10;u9+bsdRE8eh0N9vNutllcaPU8LNfz0F46v07/Gr/awXx9xSeZ8IRkM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CehUcQAAADcAAAADwAAAAAAAAAAAAAAAACXAgAAZHJzL2Rv&#10;d25yZXYueG1sUEsFBgAAAAAEAAQA9QAAAIgDAAAAAA==&#10;" strokecolor="white">
                        <v:textbox>
                          <w:txbxContent>
                            <w:p w14:paraId="01F1697B" w14:textId="77777777" w:rsidR="0092195B" w:rsidRDefault="0092195B">
                              <w:r>
                                <w:t>00</w:t>
                              </w:r>
                            </w:p>
                          </w:txbxContent>
                        </v:textbox>
                      </v:shape>
                      <v:shape id="Text Box 1348" o:spid="_x0000_s1359" type="#_x0000_t202" style="position:absolute;left:6889;top:7496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awTKxAAA&#10;ANwAAAAPAAAAZHJzL2Rvd25yZXYueG1sRI9Li8JAEITvwv6HoRe8yDoxi7JERxHZxb36uHhrMp0H&#10;ZnqSzGiiv94RBI9FVX1FLVa9qcSVWldaVjAZRyCIU6tLzhUcD39fPyCcR9ZYWSYFN3KwWn4MFpho&#10;2/GOrnufiwBhl6CCwvs6kdKlBRl0Y1sTBy+zrUEfZJtL3WIX4KaScRTNpMGSw0KBNW0KSs/7i1Fg&#10;u9+bsdRE8eh0N9vNutllcaPU8LNfz0F46v07/Gr/awXx9xSeZ8IRkM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2sEysQAAADcAAAADwAAAAAAAAAAAAAAAACXAgAAZHJzL2Rv&#10;d25yZXYueG1sUEsFBgAAAAAEAAQA9QAAAIgDAAAAAA==&#10;" strokecolor="white">
                        <v:textbox>
                          <w:txbxContent>
                            <w:p w14:paraId="2ED1C6CD" w14:textId="77777777" w:rsidR="0092195B" w:rsidRDefault="0092195B">
                              <w:r>
                                <w:t>01</w:t>
                              </w:r>
                            </w:p>
                          </w:txbxContent>
                        </v:textbox>
                      </v:shape>
                      <v:shape id="Text Box 1349" o:spid="_x0000_s1360" type="#_x0000_t202" style="position:absolute;left:6889;top:8598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Zq9xAAA&#10;ANwAAAAPAAAAZHJzL2Rvd25yZXYueG1sRI9Ba8JAFITvBf/D8gQvpW6aQijRVUQqejXtpbdH9pkN&#10;Zt8m2dVEf31XEHocZuYbZrkebSOu1PvasYL3eQKCuHS65krBz/fu7ROED8gaG8ek4EYe1qvJyxJz&#10;7QY+0rUIlYgQ9jkqMCG0uZS+NGTRz11LHL2T6y2GKPtK6h6HCLeNTJMkkxZrjgsGW9oaKs/FxSpw&#10;w9fNOuqS9PX3bvfbTXc8pZ1Ss+m4WYAINIb/8LN90ArSjwweZ+IRkKs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57mavcQAAADcAAAADwAAAAAAAAAAAAAAAACXAgAAZHJzL2Rv&#10;d25yZXYueG1sUEsFBgAAAAAEAAQA9QAAAIgDAAAAAA==&#10;" strokecolor="white">
                        <v:textbox>
                          <w:txbxContent>
                            <w:p w14:paraId="49C0F9AC" w14:textId="77777777" w:rsidR="0092195B" w:rsidRDefault="0092195B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1350" o:spid="_x0000_s1361" type="#_x0000_t202" style="position:absolute;left:6889;top:8041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8mxAAA&#10;ANwAAAAPAAAAZHJzL2Rvd25yZXYueG1sRI9Li8JAEITvwv6HoRe8yDoxC7pERxHZxb36uHhrMp0H&#10;ZnqSzGiiv94RBI9FVX1FLVa9qcSVWldaVjAZRyCIU6tLzhUcD39fPyCcR9ZYWSYFN3KwWn4MFpho&#10;2/GOrnufiwBhl6CCwvs6kdKlBRl0Y1sTBy+zrUEfZJtL3WIX4KaScRRNpcGSw0KBNW0KSs/7i1Fg&#10;u9+bsdRE8eh0N9vNutllcaPU8LNfz0F46v07/Gr/awXx9wyeZ8IRkM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PU/JsQAAADcAAAADwAAAAAAAAAAAAAAAACXAgAAZHJzL2Rv&#10;d25yZXYueG1sUEsFBgAAAAAEAAQA9QAAAIgDAAAAAA==&#10;" strokecolor="white">
                        <v:textbox>
                          <w:txbxContent>
                            <w:p w14:paraId="593A39D8" w14:textId="77777777" w:rsidR="0092195B" w:rsidRDefault="0092195B"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Text Box 1351" o:spid="_x0000_s1362" type="#_x0000_t202" style="position:absolute;left:7473;top:6493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aqtUwQAA&#10;ANwAAAAPAAAAZHJzL2Rvd25yZXYueG1sRE/LasJAFN0L/sNwhW6kTkxBSppRRJS69bFxd8ncPGjm&#10;TpIZ8/DrO4tCl4fzTnejqUVPnassK1ivIhDEmdUVFwrut9P7JwjnkTXWlknBRA522/ksxUTbgS/U&#10;X30hQgi7BBWU3jeJlC4ryaBb2YY4cLntDPoAu0LqDocQbmoZR9FGGqw4NJTY0KGk7Of6NArscJyM&#10;pTaKl4+X+T7s20set0q9Lcb9FwhPo/8X/7nPWkH8EdaGM+EIyO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WqrVMEAAADcAAAADwAAAAAAAAAAAAAAAACXAgAAZHJzL2Rvd25y&#10;ZXYueG1sUEsFBgAAAAAEAAQA9QAAAIUDAAAAAA==&#10;" strokecolor="white">
                        <v:textbox>
                          <w:txbxContent>
                            <w:p w14:paraId="4342BA21" w14:textId="77777777" w:rsidR="0092195B" w:rsidRDefault="0092195B">
                              <w:r>
                                <w:t>00</w:t>
                              </w:r>
                            </w:p>
                          </w:txbxContent>
                        </v:textbox>
                      </v:shape>
                      <v:shape id="Text Box 1352" o:spid="_x0000_s1363" type="#_x0000_t202" style="position:absolute;left:8005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Jg7PxAAA&#10;ANwAAAAPAAAAZHJzL2Rvd25yZXYueG1sRI9Li8JAEITvwv6HoRe8yDoxC+JGRxHZxb36uHhrMp0H&#10;ZnqSzGiiv94RBI9FVX1FLVa9qcSVWldaVjAZRyCIU6tLzhUcD39fMxDOI2usLJOCGzlYLT8GC0y0&#10;7XhH173PRYCwS1BB4X2dSOnSggy6sa2Jg5fZ1qAPss2lbrELcFPJOIqm0mDJYaHAmjYFpef9xSiw&#10;3e/NWGqieHS6m+1m3eyyuFFq+Nmv5yA89f4dfrX/tYL4+weeZ8IRkMsH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iYOz8QAAADcAAAADwAAAAAAAAAAAAAAAACXAgAAZHJzL2Rv&#10;d25yZXYueG1sUEsFBgAAAAAEAAQA9QAAAIgDAAAAAA==&#10;" strokecolor="white">
                        <v:textbox>
                          <w:txbxContent>
                            <w:p w14:paraId="6D53217F" w14:textId="77777777" w:rsidR="0092195B" w:rsidRDefault="0092195B">
                              <w:r>
                                <w:t>01</w:t>
                              </w:r>
                            </w:p>
                          </w:txbxContent>
                        </v:textbox>
                      </v:shape>
                      <v:shape id="Text Box 1353" o:spid="_x0000_s1364" type="#_x0000_t202" style="position:absolute;left:9309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GtQvwQAA&#10;ANwAAAAPAAAAZHJzL2Rvd25yZXYueG1sRE/LasJAFN0L/sNwhW6kTgxFSppRRJS69bFxd8ncPGjm&#10;TpIZ8/DrO4tCl4fzTnejqUVPnassK1ivIhDEmdUVFwrut9P7JwjnkTXWlknBRA522/ksxUTbgS/U&#10;X30hQgi7BBWU3jeJlC4ryaBb2YY4cLntDPoAu0LqDocQbmoZR9FGGqw4NJTY0KGk7Of6NArscJyM&#10;pTaKl4+X+T7s20set0q9Lcb9FwhPo/8X/7nPWkH8EeaHM+EIyO0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xrUL8EAAADcAAAADwAAAAAAAAAAAAAAAACXAgAAZHJzL2Rvd25y&#10;ZXYueG1sUEsFBgAAAAAEAAQA9QAAAIUDAAAAAA==&#10;" strokecolor="white">
                        <v:textbox>
                          <w:txbxContent>
                            <w:p w14:paraId="08A34DFB" w14:textId="77777777" w:rsidR="0092195B" w:rsidRDefault="0092195B">
                              <w:r>
                                <w:t>11</w:t>
                              </w:r>
                            </w:p>
                          </w:txbxContent>
                        </v:textbox>
                      </v:shape>
                      <v:shape id="Text Box 1354" o:spid="_x0000_s1365" type="#_x0000_t202" style="position:absolute;left:8657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VnG0xAAA&#10;ANwAAAAPAAAAZHJzL2Rvd25yZXYueG1sRI9Ba4NAFITvgf6H5RVyCc2qlFCsq4g0pNckvfT2cF9U&#10;6r5VdxtNfn23UOhxmJlvmKxYTC+uNLnOsoJ4G4Egrq3uuFHwcd4/vYBwHlljb5kU3MhBkT+sMky1&#10;nflI15NvRICwS1FB6/2QSunqlgy6rR2Ig3exk0Ef5NRIPeEc4KaXSRTtpMGOw0KLA1Ut1V+nb6PA&#10;zm83Y2mMks3n3RyqcjxeklGp9eNSvoLwtPj/8F/7XStInmP4PROOgMx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FZxtMQAAADcAAAADwAAAAAAAAAAAAAAAACXAgAAZHJzL2Rv&#10;d25yZXYueG1sUEsFBgAAAAAEAAQA9QAAAIgDAAAAAA==&#10;" strokecolor="white">
                        <v:textbox>
                          <w:txbxContent>
                            <w:p w14:paraId="3FF04379" w14:textId="77777777" w:rsidR="0092195B" w:rsidRDefault="0092195B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1355" o:spid="_x0000_s1366" type="#_x0000_t202" style="position:absolute;left:6681;top:6527;width:612;height: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hO/DxAAA&#10;ANwAAAAPAAAAZHJzL2Rvd25yZXYueG1sRI/BasMwEETvhfyD2EIvJZYrSglOlBBCQnpNmktui7W2&#10;TK2Vbamx06+vCoUeh5l5w6w2k2vFjYbQeNbwkuUgiEtvGq41XD4O8wWIEJENtp5Jw50CbNazhxUW&#10;xo98ots51iJBOBSowcbYFVKG0pLDkPmOOHmVHxzGJIdamgHHBHetVHn+Jh02nBYsdrSzVH6ev5wG&#10;P+7vzlOfq+frtzvutv2pUr3WT4/Tdgki0hT/w3/td6NBvSr4PZOOgFz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ITvw8QAAADcAAAADwAAAAAAAAAAAAAAAACXAgAAZHJzL2Rv&#10;d25yZXYueG1sUEsFBgAAAAAEAAQA9QAAAIgDAAAAAA==&#10;" strokecolor="white">
                        <v:textbox>
                          <w:txbxContent>
                            <w:p w14:paraId="1DFB8E1D" w14:textId="77777777" w:rsidR="0092195B" w:rsidRDefault="0092195B">
                              <w:proofErr w:type="spellStart"/>
                              <w:r>
                                <w:t>xy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356" o:spid="_x0000_s1367" type="#_x0000_t202" style="position:absolute;left:7101;top:6304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wxJjxQAA&#10;ANwAAAAPAAAAZHJzL2Rvd25yZXYueG1sRI/dasJAFITvBd9hOYXeSN1oRSR1FREK7YU/UR/gkD1m&#10;Y7NnQ3ZN0rd3CwUvh5n5hlmue1uJlhpfOlYwGScgiHOnSy4UXM6fbwsQPiBrrByTgl/ysF4NB0tM&#10;tes4o/YUChEh7FNUYEKoUyl9bsiiH7uaOHpX11gMUTaF1A12EW4rOU2SubRYclwwWNPWUP5zulsF&#10;2bc5jni221VatvPbZX8/dIuRUq8v/eYDRKA+PMP/7S+tYDp7h78z8QjI1Q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TDEmPFAAAA3AAAAA8AAAAAAAAAAAAAAAAAlwIAAGRycy9k&#10;b3ducmV2LnhtbFBLBQYAAAAABAAEAPUAAACJAwAAAAA=&#10;" filled="f" strokecolor="white">
                        <v:textbox>
                          <w:txbxContent>
                            <w:p w14:paraId="3138E6E5" w14:textId="77777777" w:rsidR="0092195B" w:rsidRDefault="0092195B">
                              <w:proofErr w:type="spellStart"/>
                              <w:r>
                                <w:t>wz</w:t>
                              </w:r>
                              <w:proofErr w:type="spellEnd"/>
                            </w:p>
                          </w:txbxContent>
                        </v:textbox>
                      </v:shape>
                      <v:group id="Group 1357" o:spid="_x0000_s1368" style="position:absolute;left:7366;top:6782;width:2435;height:2228" coordorigin="4381,2027" coordsize="2435,2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5sETj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/EY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bBE48UAAADcAAAA&#10;DwAAAAAAAAAAAAAAAACpAgAAZHJzL2Rvd25yZXYueG1sUEsFBgAAAAAEAAQA+gAAAJsDAAAAAA==&#10;">
                        <v:rect id="Rectangle 1358" o:spid="_x0000_s1369" style="position:absolute;left:4381;top:2040;width:2435;height:2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1yZixQAA&#10;ANwAAAAPAAAAZHJzL2Rvd25yZXYueG1sRI/NasMwEITvhb6D2EJvjdxQl+BECaEhNLSUkJ9Lbou1&#10;sU2slZG2jvP2VaHQ4zAz3zCzxeBa1VOIjWcDz6MMFHHpbcOVgeNh/TQBFQXZYuuZDNwowmJ+fzfD&#10;wvor76jfS6UShGOBBmqRrtA6ljU5jCPfESfv7INDSTJU2ga8Jrhr9TjLXrXDhtNCjR291VRe9t/O&#10;QKg+6OC6XLay/Nqs+tvpXX/mxjw+DMspKKFB/sN/7Y01MH7J4fdMOgJ6/g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vXJmLFAAAA3AAAAA8AAAAAAAAAAAAAAAAAlwIAAGRycy9k&#10;b3ducmV2LnhtbFBLBQYAAAAABAAEAPUAAACJAwAAAAA=&#10;" strokecolor="purple"/>
                        <v:group id="Group 1359" o:spid="_x0000_s1370" style="position:absolute;left:4391;top:2651;width:2424;height:1200" coordorigin="4391,2651" coordsize="2424,1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5i5/D8UAAADcAAAA&#10;DwAAAAAAAAAAAAAAAACpAgAAZHJzL2Rvd25yZXYueG1sUEsFBgAAAAAEAAQA+gAAAJsDAAAAAA==&#10;">
                          <v:line id="Line 1360" o:spid="_x0000_s1371" style="position:absolute;rotation:90;flip:x y;visibility:visible;mso-wrap-style:square" from="5603,2639" to="5603,50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IbtVMMAAADcAAAADwAAAGRycy9kb3ducmV2LnhtbESPS4sCMRCE7wv+h9CCtzVR1gejUdxV&#10;QfHk4+KtmfQ8cNIZJlkd//1mQfBYVNVX1HzZ2krcqfGlYw2DvgJBnDpTcq7hct5+TkH4gGywckwa&#10;nuRhueh8zDEx7sFHup9CLiKEfYIaihDqREqfFmTR911NHL3MNRZDlE0uTYOPCLeVHCo1lhZLjgsF&#10;1vRTUHo7/VoN5WGtMty4b5OpA+7G2/1oba9a97rtagYiUBve4Vd7ZzQMvybwfyYeAbn4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iG7VTDAAAA3AAAAA8AAAAAAAAAAAAA&#10;AAAAoQIAAGRycy9kb3ducmV2LnhtbFBLBQYAAAAABAAEAPkAAACRAwAAAAA=&#10;" strokecolor="purple"/>
                          <v:line id="Line 1361" o:spid="_x0000_s1372" style="position:absolute;rotation:90;flip:x;visibility:visible;mso-wrap-style:square" from="5591,2057" to="5591,4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" strokecolor="purple"/>
                          <v:line id="Line 1362" o:spid="_x0000_s1373" style="position:absolute;rotation:90;flip:x;visibility:visible;mso-wrap-style:square" from="5591,1451" to="5591,38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jebcQAAADcAAAADwAAAGRycy9kb3ducmV2LnhtbESPQWuDQBSE74H+h+UVegnNmhBCYl2l&#10;BEpDbtHQXh/uq0rdt9Zdjf77bqDQ4zAz3zBJNplWjNS7xrKC9SoCQVxa3XCl4Fq8Pe9BOI+ssbVM&#10;CmZykKUPiwRjbW98oTH3lQgQdjEqqL3vYildWZNBt7IdcfC+bG/QB9lXUvd4C3DTyk0U7aTBhsNC&#10;jR0dayq/88Eo8EP3Y0t6n4rP5XioTh87Os+o1NPj9PoCwtPk/8N/7ZNWsNke4H4mHAGZ/gI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JON5txAAAANwAAAAPAAAAAAAAAAAA&#10;AAAAAKECAABkcnMvZG93bnJldi54bWxQSwUGAAAAAAQABAD5AAAAkgMAAAAA&#10;" strokecolor="purple"/>
                        </v:group>
                        <v:group id="Group 1363" o:spid="_x0000_s1374" style="position:absolute;left:5003;top:2027;width:1236;height:2400" coordorigin="5003,2027" coordsize="1236,2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NS1D3DAAAA3AAAAA8A&#10;AAAAAAAAAAAAAAAAqQIAAGRycy9kb3ducmV2LnhtbFBLBQYAAAAABAAEAPoAAACZAwAAAAA=&#10;">
                          <v:line id="Line 1364" o:spid="_x0000_s1375" style="position:absolute;rotation:180;flip:x;visibility:visible;mso-wrap-style:square" from="6239,2027" to="6239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J+CK8YAAADcAAAADwAAAGRycy9kb3ducmV2LnhtbESPT2vCQBTE74LfYXlCb3WjYCnRVWKh&#10;qIce/IvH1+xrkjb7NmQ3Zvvt3ULB4zAzv2EWq2BqcaPWVZYVTMYJCOLc6ooLBafj+/MrCOeRNdaW&#10;ScEvOVgth4MFptr2vKfbwRciQtilqKD0vkmldHlJBt3YNsTR+7KtQR9lW0jdYh/hppbTJHmRBiuO&#10;CyU29FZS/nPojIKsW4fd5vvymXRn1xfrbBt2H1elnkYhm4PwFPwj/N/eagXT2QT+zsQjIJd3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yfgivGAAAA3AAAAA8AAAAAAAAA&#10;AAAAAAAAoQIAAGRycy9kb3ducmV2LnhtbFBLBQYAAAAABAAEAPkAAACUAwAAAAA=&#10;" strokecolor="purple"/>
                          <v:line id="Line 1365" o:spid="_x0000_s1376" style="position:absolute;rotation:180;flip:x;visibility:visible;mso-wrap-style:square" from="5621,2027" to="5621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E0cXMYAAADcAAAADwAAAGRycy9kb3ducmV2LnhtbESPQWvCQBSE7wX/w/KE3uqmAUtJXSUK&#10;oh56UNvi8Zl9JrHZtyG7Mdt/7xYKPQ4z8w0zWwTTiBt1rras4HmSgCAurK65VPBxXD+9gnAeWWNj&#10;mRT8kIPFfPQww0zbgfd0O/hSRAi7DBVU3reZlK6oyKCb2JY4ehfbGfRRdqXUHQ4RbhqZJsmLNFhz&#10;XKiwpVVFxfehNwryfhl2m+vXOek/3VAu823YvZ+UehyH/A2Ep+D/w3/trVaQTlP4PROPgJzf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xNHFzGAAAA3AAAAA8AAAAAAAAA&#10;AAAAAAAAoQIAAGRycy9kb3ducmV2LnhtbFBLBQYAAAAABAAEAPkAAACUAwAAAAA=&#10;" strokecolor="purple"/>
                          <v:line id="Line 1366" o:spid="_x0000_s1377" style="position:absolute;rotation:180;flip:x;visibility:visible;mso-wrap-style:square" from="5003,2027" to="5003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wG5x8cAAADcAAAADwAAAGRycy9kb3ducmV2LnhtbESPT2vCQBTE74V+h+UVvNVNlRaJrhIL&#10;oh568E+Lx2f2maTNvg3Zjdl++64g9DjMzG+Y2SKYWlypdZVlBS/DBARxbnXFhYLjYfU8AeE8ssba&#10;Min4JQeL+ePDDFNte97Rde8LESHsUlRQet+kUrq8JINuaBvi6F1sa9BH2RZSt9hHuKnlKEnepMGK&#10;40KJDb2XlP/sO6Mg65Zhu/7+Oifdp+uLZbYJ24+TUoOnkE1BeAr+P3xvb7SC0esYbmfiEZDzP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jAbnHxwAAANwAAAAPAAAAAAAA&#10;AAAAAAAAAKECAABkcnMvZG93bnJldi54bWxQSwUGAAAAAAQABAD5AAAAlQMAAAAA&#10;" strokecolor="purple"/>
                        </v:group>
                      </v:group>
                      <v:line id="Line 1367" o:spid="_x0000_s1378" style="position:absolute;visibility:visible;mso-wrap-style:square" from="6933,6404" to="7377,68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BmwbccAAADcAAAADwAAAGRycy9kb3ducmV2LnhtbESPT2vCQBTE74V+h+UVvNWNVqVEV9FC&#10;QQ/FP/WQ4yP7mqRm36a7a0z99K5Q6HGYmd8ws0VnatGS85VlBYN+AoI4t7riQsHx8/35FYQPyBpr&#10;y6Tglzws5o8PM0y1vfCe2kMoRISwT1FBGUKTSunzkgz6vm2Io/dlncEQpSukdniJcFPLYZJMpMGK&#10;40KJDb2VlJ8OZ6Ogo2ozoe+PbLt7ce32ulpnP/tMqd5Tt5yCCNSF//Bfe60VDMcjuJ+JR0DOb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BMGbBtxwAAANwAAAAPAAAAAAAA&#10;AAAAAAAAAKECAABkcnMvZG93bnJldi54bWxQSwUGAAAAAAQABAD5AAAAlQMAAAAA&#10;" strokecolor="purple"/>
                    </v:group>
                    <v:line id="Line 1368" o:spid="_x0000_s1379" style="position:absolute;flip:x;visibility:visible;mso-wrap-style:square" from="7989,6591" to="798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lm7lMYAAADcAAAADwAAAGRycy9kb3ducmV2LnhtbESPT2vCQBTE7wW/w/IEb3WjoNToKrZo&#10;21upf0Bvz+wziWbfxuwmpt++Wyh4HGbmN8xs0ZpCNFS53LKCQT8CQZxYnXOqYLddP7+AcB5ZY2GZ&#10;FPyQg8W88zTDWNs7f1Oz8akIEHYxKsi8L2MpXZKRQde3JXHwzrYy6IOsUqkrvAe4KeQwisbSYM5h&#10;IcOS3jJKrpvaKBg3qw9ZXy+HU/M12R/5vb3Vg1elet12OQXhqfWP8H/7UysYjkbwdyYcATn/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ZZu5TGAAAA3AAAAA8AAAAAAAAA&#10;AAAAAAAAoQIAAGRycy9kb3ducmV2LnhtbFBLBQYAAAAABAAEAPkAAACUAwAAAAA=&#10;" strokecolor="red" strokeweight="1pt"/>
                    <v:line id="Line 1369" o:spid="_x0000_s1380" style="position:absolute;flip:x;visibility:visible;mso-wrap-style:square" from="8604,6591" to="8604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osl48YAAADcAAAADwAAAGRycy9kb3ducmV2LnhtbESPT2vCQBTE7wW/w/KE3upGocFGV9HS&#10;fzdRW9DbM/tMotm3aXYT47fvCgWPw8z8hpnOO1OKlmpXWFYwHEQgiFOrC84UfG/fn8YgnEfWWFom&#10;BVdyMJ/1HqaYaHvhNbUbn4kAYZeggtz7KpHSpTkZdANbEQfvaGuDPsg6k7rGS4CbUo6iKJYGCw4L&#10;OVb0mlN63jRGQdy+fcrmfNod2tXLz54/ut9muFTqsd8tJiA8df4e/m9/aQWj5xhuZ8IRkLM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PaLJePGAAAA3AAAAA8AAAAAAAAA&#10;AAAAAAAAoQIAAGRycy9kb3ducmV2LnhtbFBLBQYAAAAABAAEAPkAAACUAwAAAAA=&#10;" strokecolor="red" strokeweight="1pt"/>
                    <v:line id="Line 1370" o:spid="_x0000_s1381" style="position:absolute;flip:x;visibility:visible;mso-wrap-style:square" from="9219,6591" to="921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ceAeMcAAADcAAAADwAAAGRycy9kb3ducmV2LnhtbESPT2vCQBTE7wW/w/IEb3WjoK3RVdpS&#10;W2+l/gG9PbPPJJp9m2Y3Mf32rlDocZiZ3zCzRWsK0VDlcssKBv0IBHFidc6pgu1m+fgMwnlkjYVl&#10;UvBLDhbzzsMMY22v/E3N2qciQNjFqCDzvoyldElGBl3flsTBO9nKoA+ySqWu8BrgppDDKBpLgzmH&#10;hQxLessouaxro2DcvH/K+nLeH5uvye7AH+1PPXhVqtdtX6YgPLX+P/zXXmkFw9ET3M+EIyDnNwA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CZx4B4xwAAANwAAAAPAAAAAAAA&#10;AAAAAAAAAKECAABkcnMvZG93bnJldi54bWxQSwUGAAAAAAQABAD5AAAAlQMAAAAA&#10;" strokecolor="red" strokeweight="1pt"/>
                  </v:group>
                  <v:rect id="Rectangle 1371" o:spid="_x0000_s1382" style="position:absolute;left:7543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+/2JvgAA&#10;ANwAAAAPAAAAZHJzL2Rvd25yZXYueG1sRE/LisIwFN0L/kO4wuw0tTAi1SgiCI7MxuoHXJrbByY3&#10;JYm28/dmMeDycN7b/WiNeJEPnWMFy0UGgrhyuuNGwf12mq9BhIis0TgmBX8UYL+bTrZYaDfwlV5l&#10;bEQK4VCggjbGvpAyVC1ZDAvXEyeudt5iTNA3UnscUrg1Ms+ylbTYcWposadjS9WjfFoF8laehnVp&#10;fOYuef1rfs7XmpxSX7PxsAERaYwf8b/7rBXk32ltOpOOgNy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Xvv9ib4AAADcAAAADwAAAAAAAAAAAAAAAACXAgAAZHJzL2Rvd25yZXYu&#10;eG1sUEsFBgAAAAAEAAQA9QAAAIIDAAAAAA==&#10;" filled="f" stroked="f">
                    <v:textbox style="mso-fit-shape-to-text:t" inset="0,0,0,0">
                      <w:txbxContent>
                        <w:p w14:paraId="3AA61541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0</w:t>
                          </w:r>
                        </w:p>
                      </w:txbxContent>
                    </v:textbox>
                  </v:rect>
                  <v:rect id="Rectangle 1372" o:spid="_x0000_s1383" style="position:absolute;left:8187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t1gSwgAA&#10;ANwAAAAPAAAAZHJzL2Rvd25yZXYueG1sRI/dagIxFITvC75DOIJ3NeuCRVejiCBo6Y2rD3DYnP3B&#10;5GRJUnf79qZQ6OUwM98w2/1ojXiSD51jBYt5BoK4crrjRsH9dnpfgQgRWaNxTAp+KMB+N3nbYqHd&#10;wFd6lrERCcKhQAVtjH0hZahashjmridOXu28xZikb6T2OCS4NTLPsg9pseO00GJPx5aqR/ltFchb&#10;eRpWpfGZ+8zrL3M5X2tySs2m42EDItIY/8N/7bNWkC/X8HsmHQG5e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G3WBLCAAAA3AAAAA8AAAAAAAAAAAAAAAAAlwIAAGRycy9kb3du&#10;cmV2LnhtbFBLBQYAAAAABAAEAPUAAACGAwAAAAA=&#10;" filled="f" stroked="f">
                    <v:textbox style="mso-fit-shape-to-text:t" inset="0,0,0,0">
                      <w:txbxContent>
                        <w:p w14:paraId="21820D5E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373" o:spid="_x0000_s1384" style="position:absolute;left:8860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4TsyvwAA&#10;ANwAAAAPAAAAZHJzL2Rvd25yZXYueG1sRE/LisIwFN0L8w/hDrjTdLoQqUYZBgodcWP1Ay7N7YNJ&#10;bkqSsfXvzUJweTjv/XG2RtzJh8Gxgq91BoK4cXrgTsHtWq62IEJE1mgck4IHBTgePhZ7LLSb+EL3&#10;OnYihXAoUEEf41hIGZqeLIa1G4kT1zpvMSboO6k9TincGpln2UZaHDg19DjST0/NX/1vFchrXU7b&#10;2vjMnfL2bH6rS0tOqeXn/L0DEWmOb/HLXWkF+SbNT2fSEZCHJ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7hOzK/AAAA3AAAAA8AAAAAAAAAAAAAAAAAlwIAAGRycy9kb3ducmV2&#10;LnhtbFBLBQYAAAAABAAEAPUAAACDAwAAAAA=&#10;" filled="f" stroked="f">
                    <v:textbox style="mso-fit-shape-to-text:t" inset="0,0,0,0">
                      <w:txbxContent>
                        <w:p w14:paraId="7503336E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374" o:spid="_x0000_s1385" style="position:absolute;left:9474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rZ6pwQAA&#10;ANwAAAAPAAAAZHJzL2Rvd25yZXYueG1sRI/NigIxEITvgu8QWtibZpyDyGgUEQSVvTjuAzSTnh9M&#10;OkMSnfHtzcLCHouq+ora7kdrxIt86BwrWC4yEMSV0x03Cn7up/kaRIjIGo1jUvCmAPvddLLFQruB&#10;b/QqYyMShEOBCtoY+0LKULVkMSxcT5y82nmLMUnfSO1xSHBrZJ5lK2mx47TQYk/HlqpH+bQK5L08&#10;DevS+Mxd8/rbXM63mpxSX7PxsAERaYz/4b/2WSvIV0v4PZOOgNx9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a2eqcEAAADcAAAADwAAAAAAAAAAAAAAAACXAgAAZHJzL2Rvd25y&#10;ZXYueG1sUEsFBgAAAAAEAAQA9QAAAIUDAAAAAA==&#10;" filled="f" stroked="f">
                    <v:textbox style="mso-fit-shape-to-text:t" inset="0,0,0,0">
                      <w:txbxContent>
                        <w:p w14:paraId="1CD44598" w14:textId="77777777" w:rsidR="0092195B" w:rsidRDefault="0092195B">
                          <w:pPr>
                            <w:rPr>
                              <w:sz w:val="24"/>
                              <w:vertAlign w:val="subscript"/>
                            </w:rPr>
                          </w:pPr>
                          <w:r>
                            <w:rPr>
                              <w:snapToGrid w:val="0"/>
                              <w:color w:val="000000"/>
                              <w:sz w:val="24"/>
                            </w:rPr>
                            <w:t>I</w:t>
                          </w:r>
                          <w:r>
                            <w:rPr>
                              <w:snapToGrid w:val="0"/>
                              <w:color w:val="000000"/>
                              <w:sz w:val="24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161F7177" w14:textId="6B2F3E8D" w:rsidR="00270133" w:rsidRDefault="00270133">
      <w:pPr>
        <w:tabs>
          <w:tab w:val="left" w:pos="360"/>
          <w:tab w:val="left" w:pos="720"/>
        </w:tabs>
      </w:pPr>
      <w:r>
        <w:tab/>
      </w:r>
      <w:r>
        <w:tab/>
      </w:r>
    </w:p>
    <w:p w14:paraId="4F50AA63" w14:textId="0E7F9885" w:rsidR="00270133" w:rsidRDefault="00D26362">
      <w:pPr>
        <w:tabs>
          <w:tab w:val="left" w:pos="360"/>
          <w:tab w:val="left" w:pos="72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DC53038" wp14:editId="2FFE4F62">
                <wp:simplePos x="0" y="0"/>
                <wp:positionH relativeFrom="column">
                  <wp:posOffset>3823335</wp:posOffset>
                </wp:positionH>
                <wp:positionV relativeFrom="paragraph">
                  <wp:posOffset>45085</wp:posOffset>
                </wp:positionV>
                <wp:extent cx="1485900" cy="1371600"/>
                <wp:effectExtent l="0" t="0" r="0" b="0"/>
                <wp:wrapSquare wrapText="bothSides"/>
                <wp:docPr id="564" name="文本框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CB5084" w14:textId="3EE1F1B7" w:rsidR="00D26362" w:rsidRDefault="00D26362" w:rsidP="00D26362">
                            <w:r>
                              <w:t>0           1           0          1</w:t>
                            </w:r>
                          </w:p>
                          <w:p w14:paraId="22DCA714" w14:textId="77777777" w:rsidR="00D26362" w:rsidRDefault="00D26362" w:rsidP="00D26362"/>
                          <w:p w14:paraId="06027CEA" w14:textId="77777777" w:rsidR="00D26362" w:rsidRDefault="00D26362" w:rsidP="00D26362"/>
                          <w:p w14:paraId="287EDDE6" w14:textId="66041FCE" w:rsidR="00D26362" w:rsidRDefault="00D26362" w:rsidP="00D26362">
                            <w:r>
                              <w:t>1            0          0           1</w:t>
                            </w:r>
                          </w:p>
                          <w:p w14:paraId="26137F92" w14:textId="77777777" w:rsidR="00D26362" w:rsidRDefault="00D26362" w:rsidP="00D26362"/>
                          <w:p w14:paraId="5511D4A9" w14:textId="77777777" w:rsidR="00D26362" w:rsidRDefault="00D26362" w:rsidP="00D26362"/>
                          <w:p w14:paraId="28184252" w14:textId="77777777" w:rsidR="00D26362" w:rsidRDefault="00D26362" w:rsidP="00D26362">
                            <w:r>
                              <w:t>1            0           1          0</w:t>
                            </w:r>
                          </w:p>
                          <w:p w14:paraId="45B4FEFB" w14:textId="77777777" w:rsidR="00D26362" w:rsidRDefault="00D26362" w:rsidP="00D26362"/>
                          <w:p w14:paraId="4BA6D00E" w14:textId="77777777" w:rsidR="00D26362" w:rsidRDefault="00D26362" w:rsidP="00D26362">
                            <w:r>
                              <w:t>0           1            0         1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DC53038" id="文本框 564" o:spid="_x0000_s1386" type="#_x0000_t202" style="position:absolute;margin-left:301.05pt;margin-top:3.55pt;width:117pt;height:108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" filled="f" stroked="f">
                <v:textbox>
                  <w:txbxContent>
                    <w:p w14:paraId="50CB5084" w14:textId="3EE1F1B7" w:rsidR="00D26362" w:rsidRDefault="00D26362" w:rsidP="00D26362">
                      <w:r>
                        <w:t xml:space="preserve">0           1           0          </w:t>
                      </w:r>
                      <w:r>
                        <w:t>1</w:t>
                      </w:r>
                    </w:p>
                    <w:p w14:paraId="22DCA714" w14:textId="77777777" w:rsidR="00D26362" w:rsidRDefault="00D26362" w:rsidP="00D26362"/>
                    <w:p w14:paraId="06027CEA" w14:textId="77777777" w:rsidR="00D26362" w:rsidRDefault="00D26362" w:rsidP="00D26362"/>
                    <w:p w14:paraId="287EDDE6" w14:textId="66041FCE" w:rsidR="00D26362" w:rsidRDefault="00D26362" w:rsidP="00D26362">
                      <w:r>
                        <w:t xml:space="preserve">1            0          </w:t>
                      </w:r>
                      <w:r>
                        <w:t>0</w:t>
                      </w:r>
                      <w:r>
                        <w:t xml:space="preserve">           1</w:t>
                      </w:r>
                    </w:p>
                    <w:p w14:paraId="26137F92" w14:textId="77777777" w:rsidR="00D26362" w:rsidRDefault="00D26362" w:rsidP="00D26362"/>
                    <w:p w14:paraId="5511D4A9" w14:textId="77777777" w:rsidR="00D26362" w:rsidRDefault="00D26362" w:rsidP="00D26362"/>
                    <w:p w14:paraId="28184252" w14:textId="77777777" w:rsidR="00D26362" w:rsidRDefault="00D26362" w:rsidP="00D26362">
                      <w:r>
                        <w:t>1            0           1          0</w:t>
                      </w:r>
                    </w:p>
                    <w:p w14:paraId="45B4FEFB" w14:textId="77777777" w:rsidR="00D26362" w:rsidRDefault="00D26362" w:rsidP="00D26362"/>
                    <w:p w14:paraId="4BA6D00E" w14:textId="77777777" w:rsidR="00D26362" w:rsidRDefault="00D26362" w:rsidP="00D26362">
                      <w:r>
                        <w:t>0           1            0         1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F9E8E1F" wp14:editId="2A9EC81F">
                <wp:simplePos x="0" y="0"/>
                <wp:positionH relativeFrom="column">
                  <wp:posOffset>1080135</wp:posOffset>
                </wp:positionH>
                <wp:positionV relativeFrom="paragraph">
                  <wp:posOffset>45085</wp:posOffset>
                </wp:positionV>
                <wp:extent cx="1485900" cy="1371600"/>
                <wp:effectExtent l="0" t="0" r="0" b="0"/>
                <wp:wrapSquare wrapText="bothSides"/>
                <wp:docPr id="563" name="文本框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AC533" w14:textId="5B098021" w:rsidR="00D26362" w:rsidRDefault="00D26362" w:rsidP="00D26362">
                            <w:r>
                              <w:t>d           1            0          1</w:t>
                            </w:r>
                          </w:p>
                          <w:p w14:paraId="7DFBF404" w14:textId="77777777" w:rsidR="00D26362" w:rsidRDefault="00D26362" w:rsidP="00D26362"/>
                          <w:p w14:paraId="45CD2A06" w14:textId="77777777" w:rsidR="00D26362" w:rsidRDefault="00D26362" w:rsidP="00D26362"/>
                          <w:p w14:paraId="6AD21533" w14:textId="2ADF3D71" w:rsidR="00D26362" w:rsidRDefault="00D26362" w:rsidP="00D26362">
                            <w:r>
                              <w:t>d            0          0           1</w:t>
                            </w:r>
                          </w:p>
                          <w:p w14:paraId="18842A62" w14:textId="77777777" w:rsidR="00D26362" w:rsidRDefault="00D26362" w:rsidP="00D26362"/>
                          <w:p w14:paraId="215AB7F6" w14:textId="77777777" w:rsidR="00D26362" w:rsidRDefault="00D26362" w:rsidP="00D26362"/>
                          <w:p w14:paraId="30502159" w14:textId="77777777" w:rsidR="00D26362" w:rsidRDefault="00D26362" w:rsidP="00D26362">
                            <w:r>
                              <w:t>d            0           1          0</w:t>
                            </w:r>
                          </w:p>
                          <w:p w14:paraId="0D1C2A07" w14:textId="77777777" w:rsidR="00D26362" w:rsidRDefault="00D26362" w:rsidP="00D26362"/>
                          <w:p w14:paraId="0C850817" w14:textId="4AC6134C" w:rsidR="00D26362" w:rsidRDefault="00D26362" w:rsidP="00D26362">
                            <w:r>
                              <w:t>1           1            0         1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9E8E1F" id="文本框 563" o:spid="_x0000_s1387" type="#_x0000_t202" style="position:absolute;margin-left:85.05pt;margin-top:3.55pt;width:117pt;height:108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" filled="f" stroked="f">
                <v:textbox>
                  <w:txbxContent>
                    <w:p w14:paraId="00CAC533" w14:textId="5B098021" w:rsidR="00D26362" w:rsidRDefault="00D26362" w:rsidP="00D26362">
                      <w:r>
                        <w:t xml:space="preserve">d           </w:t>
                      </w:r>
                      <w:r>
                        <w:t>1</w:t>
                      </w:r>
                      <w:r>
                        <w:t xml:space="preserve">            0          </w:t>
                      </w:r>
                      <w:r>
                        <w:t>1</w:t>
                      </w:r>
                    </w:p>
                    <w:p w14:paraId="7DFBF404" w14:textId="77777777" w:rsidR="00D26362" w:rsidRDefault="00D26362" w:rsidP="00D26362"/>
                    <w:p w14:paraId="45CD2A06" w14:textId="77777777" w:rsidR="00D26362" w:rsidRDefault="00D26362" w:rsidP="00D26362"/>
                    <w:p w14:paraId="6AD21533" w14:textId="2ADF3D71" w:rsidR="00D26362" w:rsidRDefault="00D26362" w:rsidP="00D26362">
                      <w:r>
                        <w:t>d</w:t>
                      </w:r>
                      <w:r>
                        <w:t xml:space="preserve">            0          </w:t>
                      </w:r>
                      <w:r>
                        <w:t>0</w:t>
                      </w:r>
                      <w:r>
                        <w:t xml:space="preserve">           1</w:t>
                      </w:r>
                    </w:p>
                    <w:p w14:paraId="18842A62" w14:textId="77777777" w:rsidR="00D26362" w:rsidRDefault="00D26362" w:rsidP="00D26362"/>
                    <w:p w14:paraId="215AB7F6" w14:textId="77777777" w:rsidR="00D26362" w:rsidRDefault="00D26362" w:rsidP="00D26362"/>
                    <w:p w14:paraId="30502159" w14:textId="77777777" w:rsidR="00D26362" w:rsidRDefault="00D26362" w:rsidP="00D26362">
                      <w:r>
                        <w:t>d            0           1          0</w:t>
                      </w:r>
                    </w:p>
                    <w:p w14:paraId="0D1C2A07" w14:textId="77777777" w:rsidR="00D26362" w:rsidRDefault="00D26362" w:rsidP="00D26362"/>
                    <w:p w14:paraId="0C850817" w14:textId="4AC6134C" w:rsidR="00D26362" w:rsidRDefault="00D26362" w:rsidP="00D26362">
                      <w:r>
                        <w:t xml:space="preserve">1           </w:t>
                      </w:r>
                      <w:r>
                        <w:t>1</w:t>
                      </w:r>
                      <w:r>
                        <w:t xml:space="preserve">            0         1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A56EBB" w14:textId="77777777" w:rsidR="00270133" w:rsidRDefault="00270133">
      <w:pPr>
        <w:tabs>
          <w:tab w:val="left" w:pos="360"/>
          <w:tab w:val="left" w:pos="720"/>
        </w:tabs>
      </w:pPr>
    </w:p>
    <w:p w14:paraId="3995E2D0" w14:textId="77777777" w:rsidR="00270133" w:rsidRDefault="00270133">
      <w:pPr>
        <w:tabs>
          <w:tab w:val="left" w:pos="360"/>
          <w:tab w:val="left" w:pos="720"/>
        </w:tabs>
      </w:pPr>
    </w:p>
    <w:p w14:paraId="462B0819" w14:textId="77777777" w:rsidR="00270133" w:rsidRDefault="00270133">
      <w:pPr>
        <w:tabs>
          <w:tab w:val="left" w:pos="360"/>
          <w:tab w:val="left" w:pos="720"/>
        </w:tabs>
      </w:pPr>
    </w:p>
    <w:p w14:paraId="7BE28C4F" w14:textId="77777777" w:rsidR="00270133" w:rsidRDefault="00270133">
      <w:pPr>
        <w:tabs>
          <w:tab w:val="left" w:pos="360"/>
          <w:tab w:val="left" w:pos="720"/>
        </w:tabs>
      </w:pPr>
    </w:p>
    <w:p w14:paraId="3D2D9BC0" w14:textId="77777777" w:rsidR="00270133" w:rsidRDefault="00270133">
      <w:pPr>
        <w:tabs>
          <w:tab w:val="left" w:pos="360"/>
          <w:tab w:val="left" w:pos="720"/>
        </w:tabs>
      </w:pPr>
    </w:p>
    <w:p w14:paraId="19BCE1B4" w14:textId="77777777" w:rsidR="00270133" w:rsidRDefault="00270133">
      <w:pPr>
        <w:tabs>
          <w:tab w:val="left" w:pos="360"/>
          <w:tab w:val="left" w:pos="720"/>
        </w:tabs>
      </w:pPr>
    </w:p>
    <w:p w14:paraId="7E2B7EC5" w14:textId="77777777" w:rsidR="00270133" w:rsidRDefault="00270133">
      <w:pPr>
        <w:tabs>
          <w:tab w:val="left" w:pos="360"/>
          <w:tab w:val="left" w:pos="720"/>
        </w:tabs>
      </w:pPr>
    </w:p>
    <w:p w14:paraId="65AB373D" w14:textId="77777777" w:rsidR="00270133" w:rsidRDefault="00270133">
      <w:pPr>
        <w:tabs>
          <w:tab w:val="left" w:pos="360"/>
          <w:tab w:val="left" w:pos="720"/>
        </w:tabs>
      </w:pPr>
    </w:p>
    <w:p w14:paraId="7472F9BF" w14:textId="77777777" w:rsidR="00270133" w:rsidRDefault="00270133">
      <w:pPr>
        <w:tabs>
          <w:tab w:val="left" w:pos="360"/>
          <w:tab w:val="left" w:pos="720"/>
        </w:tabs>
      </w:pPr>
    </w:p>
    <w:p w14:paraId="79E40560" w14:textId="77777777" w:rsidR="00270133" w:rsidRDefault="00270133">
      <w:pPr>
        <w:tabs>
          <w:tab w:val="left" w:pos="360"/>
          <w:tab w:val="left" w:pos="720"/>
        </w:tabs>
      </w:pPr>
    </w:p>
    <w:p w14:paraId="3BAF30C8" w14:textId="77777777" w:rsidR="00270133" w:rsidRDefault="00270133">
      <w:pPr>
        <w:tabs>
          <w:tab w:val="left" w:pos="360"/>
          <w:tab w:val="left" w:pos="720"/>
        </w:tabs>
      </w:pPr>
    </w:p>
    <w:p w14:paraId="4AEF3AB4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56ABE142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1AED80F6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</w:rPr>
        <w:t>The data inputs are as follows:</w:t>
      </w:r>
    </w:p>
    <w:p w14:paraId="24792AFF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57733301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  <w:u w:val="single"/>
        </w:rPr>
        <w:t>For F</w:t>
      </w:r>
      <w:r>
        <w:rPr>
          <w:sz w:val="24"/>
          <w:u w:val="single"/>
          <w:vertAlign w:val="subscript"/>
        </w:rPr>
        <w:t>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For F</w:t>
      </w:r>
      <w:r>
        <w:rPr>
          <w:sz w:val="24"/>
          <w:u w:val="single"/>
          <w:vertAlign w:val="subscript"/>
        </w:rPr>
        <w:t>5</w:t>
      </w:r>
    </w:p>
    <w:p w14:paraId="79789A4E" w14:textId="598CA1CE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sz w:val="24"/>
        </w:rPr>
        <w:tab/>
      </w:r>
      <w:r>
        <w:rPr>
          <w:color w:val="800080"/>
          <w:sz w:val="24"/>
        </w:rPr>
        <w:t>I</w:t>
      </w:r>
      <w:r>
        <w:rPr>
          <w:color w:val="800080"/>
          <w:sz w:val="24"/>
          <w:vertAlign w:val="subscript"/>
        </w:rPr>
        <w:t>0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D26362">
        <w:rPr>
          <w:color w:val="800080"/>
          <w:sz w:val="24"/>
        </w:rPr>
        <w:t>1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0</w:t>
      </w:r>
      <w:r>
        <w:rPr>
          <w:color w:val="800080"/>
          <w:sz w:val="24"/>
        </w:rPr>
        <w:t xml:space="preserve"> =</w:t>
      </w:r>
      <w:r w:rsidR="00D26362">
        <w:rPr>
          <w:color w:val="800080"/>
          <w:sz w:val="24"/>
        </w:rPr>
        <w:t>y</w:t>
      </w:r>
    </w:p>
    <w:p w14:paraId="22C4A696" w14:textId="08183AED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D26362">
        <w:rPr>
          <w:color w:val="800080"/>
          <w:sz w:val="24"/>
        </w:rPr>
        <w:t>y’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 =</w:t>
      </w:r>
      <w:r w:rsidR="00D26362">
        <w:rPr>
          <w:color w:val="800080"/>
          <w:sz w:val="24"/>
        </w:rPr>
        <w:t>y’</w:t>
      </w:r>
    </w:p>
    <w:p w14:paraId="6D3792E5" w14:textId="249955A4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2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D26362">
        <w:rPr>
          <w:color w:val="800080"/>
          <w:sz w:val="24"/>
        </w:rPr>
        <w:t>xy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2</w:t>
      </w:r>
      <w:r>
        <w:rPr>
          <w:color w:val="800080"/>
          <w:sz w:val="24"/>
        </w:rPr>
        <w:t xml:space="preserve"> =</w:t>
      </w:r>
      <w:r w:rsidR="00D26362">
        <w:rPr>
          <w:color w:val="800080"/>
          <w:sz w:val="24"/>
        </w:rPr>
        <w:t>xy</w:t>
      </w:r>
    </w:p>
    <w:p w14:paraId="1D1AF71F" w14:textId="6B225D81" w:rsidR="00D26362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</w:rPr>
      </w:pPr>
      <w:r>
        <w:rPr>
          <w:color w:val="800080"/>
        </w:rPr>
        <w:tab/>
        <w:t>I</w:t>
      </w:r>
      <w:r>
        <w:rPr>
          <w:color w:val="800080"/>
          <w:vertAlign w:val="subscript"/>
        </w:rPr>
        <w:t>3</w:t>
      </w:r>
      <w:r>
        <w:rPr>
          <w:color w:val="800080"/>
        </w:rPr>
        <w:t xml:space="preserve"> =</w:t>
      </w:r>
      <w:r>
        <w:rPr>
          <w:color w:val="800080"/>
        </w:rPr>
        <w:tab/>
      </w:r>
      <w:r w:rsidR="00D26362">
        <w:rPr>
          <w:color w:val="800080"/>
        </w:rPr>
        <w:t>x’+y’</w:t>
      </w:r>
      <w:r>
        <w:rPr>
          <w:color w:val="800080"/>
        </w:rPr>
        <w:tab/>
      </w:r>
      <w:r>
        <w:rPr>
          <w:color w:val="800080"/>
        </w:rPr>
        <w:tab/>
      </w:r>
      <w:r>
        <w:rPr>
          <w:color w:val="800080"/>
        </w:rPr>
        <w:tab/>
      </w:r>
      <w:r>
        <w:rPr>
          <w:color w:val="800080"/>
        </w:rPr>
        <w:tab/>
      </w:r>
      <w:r>
        <w:rPr>
          <w:color w:val="800080"/>
        </w:rPr>
        <w:tab/>
      </w:r>
      <w:r>
        <w:rPr>
          <w:color w:val="800080"/>
        </w:rPr>
        <w:tab/>
        <w:t>I</w:t>
      </w:r>
      <w:r>
        <w:rPr>
          <w:color w:val="800080"/>
          <w:vertAlign w:val="subscript"/>
        </w:rPr>
        <w:t>3</w:t>
      </w:r>
      <w:r>
        <w:rPr>
          <w:color w:val="800080"/>
        </w:rPr>
        <w:t xml:space="preserve"> =</w:t>
      </w:r>
      <w:r w:rsidR="00D26362">
        <w:rPr>
          <w:color w:val="800080"/>
        </w:rPr>
        <w:t>x’+y’</w:t>
      </w:r>
    </w:p>
    <w:p w14:paraId="331D8D23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color w:val="800080"/>
        </w:rPr>
        <w:br w:type="page"/>
      </w:r>
      <w:r>
        <w:lastRenderedPageBreak/>
        <w:t xml:space="preserve"> </w:t>
      </w:r>
      <w:r>
        <w:rPr>
          <w:sz w:val="24"/>
        </w:rPr>
        <w:t xml:space="preserve">(iv) </w:t>
      </w:r>
      <w:r>
        <w:rPr>
          <w:sz w:val="24"/>
        </w:rPr>
        <w:tab/>
        <w:t>Partition the K-maps with  x and y as control signals.</w:t>
      </w:r>
    </w:p>
    <w:p w14:paraId="0FBC457E" w14:textId="6F37FD0F" w:rsidR="00270133" w:rsidRDefault="004C0C96">
      <w:pPr>
        <w:tabs>
          <w:tab w:val="left" w:pos="360"/>
          <w:tab w:val="left" w:pos="720"/>
        </w:tabs>
        <w:jc w:val="center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24960" behindDoc="0" locked="0" layoutInCell="0" allowOverlap="1" wp14:anchorId="4F820155" wp14:editId="1BF6E0CE">
                <wp:simplePos x="0" y="0"/>
                <wp:positionH relativeFrom="column">
                  <wp:posOffset>737235</wp:posOffset>
                </wp:positionH>
                <wp:positionV relativeFrom="paragraph">
                  <wp:posOffset>85090</wp:posOffset>
                </wp:positionV>
                <wp:extent cx="4785360" cy="2171700"/>
                <wp:effectExtent l="0" t="0" r="0" b="0"/>
                <wp:wrapNone/>
                <wp:docPr id="133" name="Group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5360" cy="2171700"/>
                          <a:chOff x="2781" y="-2516"/>
                          <a:chExt cx="7536" cy="3420"/>
                        </a:xfrm>
                      </wpg:grpSpPr>
                      <wpg:grpSp>
                        <wpg:cNvPr id="134" name="Group 1576"/>
                        <wpg:cNvGrpSpPr>
                          <a:grpSpLocks/>
                        </wpg:cNvGrpSpPr>
                        <wpg:grpSpPr bwMode="auto">
                          <a:xfrm>
                            <a:off x="2781" y="-2516"/>
                            <a:ext cx="7536" cy="3043"/>
                            <a:chOff x="2421" y="6304"/>
                            <a:chExt cx="7536" cy="3043"/>
                          </a:xfrm>
                        </wpg:grpSpPr>
                        <wpg:grpSp>
                          <wpg:cNvPr id="135" name="Group 1577"/>
                          <wpg:cNvGrpSpPr>
                            <a:grpSpLocks/>
                          </wpg:cNvGrpSpPr>
                          <wpg:grpSpPr bwMode="auto">
                            <a:xfrm>
                              <a:off x="2421" y="6304"/>
                              <a:ext cx="3276" cy="3043"/>
                              <a:chOff x="2421" y="6304"/>
                              <a:chExt cx="3276" cy="3043"/>
                            </a:xfrm>
                          </wpg:grpSpPr>
                          <wpg:grpSp>
                            <wpg:cNvPr id="136" name="Group 1578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21" y="6304"/>
                                <a:ext cx="3276" cy="3029"/>
                                <a:chOff x="2421" y="6304"/>
                                <a:chExt cx="3276" cy="3029"/>
                              </a:xfrm>
                            </wpg:grpSpPr>
                            <wpg:grpSp>
                              <wpg:cNvPr id="137" name="Group 157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21" y="6304"/>
                                  <a:ext cx="3276" cy="2706"/>
                                  <a:chOff x="2421" y="6304"/>
                                  <a:chExt cx="3276" cy="2706"/>
                                </a:xfrm>
                              </wpg:grpSpPr>
                              <wps:wsp>
                                <wps:cNvPr id="138" name="Text Box 15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6961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91E766D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9" name="Text Box 15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7496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94FF826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0" name="Text Box 15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8598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D6F674A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1" name="Text Box 15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8041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68FA28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2" name="Text Box 15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1" y="6484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96CD96F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3" name="Text Box 15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45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614D6EC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4" name="Text Box 15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49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7C5E7BA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" name="Text Box 15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97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8FC803F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6" name="Text Box 15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21" y="6527"/>
                                    <a:ext cx="612" cy="4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D035074" w14:textId="77777777" w:rsidR="0092195B" w:rsidRDefault="0092195B">
                                      <w:r>
                                        <w:t>wz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7" name="Text Box 15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81" y="6304"/>
                                    <a:ext cx="624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20C7C6" w14:textId="77777777" w:rsidR="0092195B" w:rsidRDefault="0092195B">
                                      <w:r>
                                        <w:t>xy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48" name="Group 159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06" y="6782"/>
                                    <a:ext cx="2435" cy="2228"/>
                                    <a:chOff x="4381" y="2027"/>
                                    <a:chExt cx="2435" cy="2401"/>
                                  </a:xfrm>
                                </wpg:grpSpPr>
                                <wps:wsp>
                                  <wps:cNvPr id="149" name="Rectangle 159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81" y="2040"/>
                                      <a:ext cx="2435" cy="238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0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50" name="Group 1592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391" y="2651"/>
                                      <a:ext cx="2424" cy="1200"/>
                                      <a:chOff x="4391" y="2651"/>
                                      <a:chExt cx="2424" cy="1200"/>
                                    </a:xfrm>
                                  </wpg:grpSpPr>
                                  <wps:wsp>
                                    <wps:cNvPr id="151" name="Line 159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 flipH="1" flipV="1">
                                        <a:off x="5603" y="2639"/>
                                        <a:ext cx="0" cy="242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2" name="Line 15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205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3" name="Line 15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1451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54" name="Group 159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03" y="2027"/>
                                      <a:ext cx="1236" cy="2400"/>
                                      <a:chOff x="5003" y="2027"/>
                                      <a:chExt cx="1236" cy="2400"/>
                                    </a:xfrm>
                                  </wpg:grpSpPr>
                                  <wps:wsp>
                                    <wps:cNvPr id="155" name="Line 159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6239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6" name="Line 159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621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57" name="Line 159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003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58" name="Line 160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3" y="6404"/>
                                    <a:ext cx="444" cy="4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800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59" name="Line 160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0" name="Line 16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44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1" name="Line 16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5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62" name="Rectangle 160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83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6B68FA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163" name="Rectangle 16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27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ABA313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164" name="Rectangle 16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00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9EAB7A9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165" name="Rectangle 16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14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9526DA8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</wpg:grpSp>
                        <wpg:grpSp>
                          <wpg:cNvPr id="166" name="Group 1608"/>
                          <wpg:cNvGrpSpPr>
                            <a:grpSpLocks/>
                          </wpg:cNvGrpSpPr>
                          <wpg:grpSpPr bwMode="auto">
                            <a:xfrm>
                              <a:off x="6681" y="6304"/>
                              <a:ext cx="3276" cy="3043"/>
                              <a:chOff x="6681" y="6304"/>
                              <a:chExt cx="3276" cy="3043"/>
                            </a:xfrm>
                          </wpg:grpSpPr>
                          <wpg:grpSp>
                            <wpg:cNvPr id="167" name="Group 1609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81" y="6304"/>
                                <a:ext cx="3276" cy="3029"/>
                                <a:chOff x="6681" y="6304"/>
                                <a:chExt cx="3276" cy="3029"/>
                              </a:xfrm>
                            </wpg:grpSpPr>
                            <wpg:grpSp>
                              <wpg:cNvPr id="168" name="Group 16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81" y="6304"/>
                                  <a:ext cx="3276" cy="2706"/>
                                  <a:chOff x="6681" y="6304"/>
                                  <a:chExt cx="3276" cy="2706"/>
                                </a:xfrm>
                              </wpg:grpSpPr>
                              <wps:wsp>
                                <wps:cNvPr id="169" name="Text Box 161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6961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C101FD0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0" name="Text Box 16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7496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3F3229F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1" name="Text Box 16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8598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4B0C7C0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2" name="Text Box 16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8041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D2B1B0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3" name="Text Box 16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73" y="6493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D12AD03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4" name="Text Box 16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05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9E8E306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5" name="Text Box 16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309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F481D9D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6" name="Text Box 16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57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1533E05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7" name="Text Box 16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81" y="6527"/>
                                    <a:ext cx="612" cy="4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F9E9EE0" w14:textId="77777777" w:rsidR="0092195B" w:rsidRDefault="0092195B">
                                      <w:r>
                                        <w:t>wz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8" name="Text Box 16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101" y="6304"/>
                                    <a:ext cx="72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F9975ED" w14:textId="77777777" w:rsidR="0092195B" w:rsidRDefault="0092195B">
                                      <w:r>
                                        <w:t>xy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9" name="Group 162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66" y="6782"/>
                                    <a:ext cx="2435" cy="2228"/>
                                    <a:chOff x="4381" y="2027"/>
                                    <a:chExt cx="2435" cy="2401"/>
                                  </a:xfrm>
                                </wpg:grpSpPr>
                                <wps:wsp>
                                  <wps:cNvPr id="180" name="Rectangle 162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81" y="2040"/>
                                      <a:ext cx="2435" cy="238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0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81" name="Group 162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391" y="2651"/>
                                      <a:ext cx="2424" cy="1200"/>
                                      <a:chOff x="4391" y="2651"/>
                                      <a:chExt cx="2424" cy="1200"/>
                                    </a:xfrm>
                                  </wpg:grpSpPr>
                                  <wps:wsp>
                                    <wps:cNvPr id="182" name="Line 162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 flipH="1" flipV="1">
                                        <a:off x="5603" y="2639"/>
                                        <a:ext cx="0" cy="242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3" name="Line 162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205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4" name="Line 16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1451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85" name="Group 162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03" y="2027"/>
                                      <a:ext cx="1236" cy="2400"/>
                                      <a:chOff x="5003" y="2027"/>
                                      <a:chExt cx="1236" cy="2400"/>
                                    </a:xfrm>
                                  </wpg:grpSpPr>
                                  <wps:wsp>
                                    <wps:cNvPr id="186" name="Line 162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6239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7" name="Line 16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621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88" name="Line 16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003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89" name="Line 16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3" y="6404"/>
                                    <a:ext cx="444" cy="4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800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90" name="Line 163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98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1" name="Line 16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604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2" name="Line 16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21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93" name="Rectangle 163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3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C453F6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194" name="Rectangle 16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87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CB50034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195" name="Rectangle 16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60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EFA9623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196" name="Rectangle 16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4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A88CEA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97" name="Text Box 1639"/>
                        <wps:cNvSpPr txBox="1">
                          <a:spLocks noChangeArrowheads="1"/>
                        </wps:cNvSpPr>
                        <wps:spPr bwMode="auto">
                          <a:xfrm>
                            <a:off x="4425" y="5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82C99" w14:textId="77777777" w:rsidR="0092195B" w:rsidRDefault="0092195B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Text Box 1640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5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F686FB" w14:textId="77777777" w:rsidR="0092195B" w:rsidRDefault="0092195B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F820155" id="Group 1575" o:spid="_x0000_s1388" style="position:absolute;left:0;text-align:left;margin-left:58.05pt;margin-top:6.7pt;width:376.8pt;height:171pt;z-index:251624960" coordorigin="2781,-2516" coordsize="7536,3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" o:allowincell="f">
                <v:group id="Group 1576" o:spid="_x0000_s1389" style="position:absolute;left:2781;top:-2516;width:7536;height:3043" coordorigin="2421,6304" coordsize="753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6k1bixAAAANwAAAAPAAAAZHJzL2Rvd25yZXYueG1sRE9La8JAEL4L/Q/LFHoz&#10;mzS1lDSriNTSgxTUQultyI5JMDsbsmse/94VCt7m43tOvhpNI3rqXG1ZQRLFIIgLq2suFfwct/M3&#10;EM4ja2wsk4KJHKyWD7McM20H3lN/8KUIIewyVFB532ZSuqIigy6yLXHgTrYz6APsSqk7HEK4aeRz&#10;HL9KgzWHhgpb2lRUnA8Xo+BzwGGdJh/97nzaTH/HxffvLiGlnh7H9TsIT6O/i//dXzrMT1/g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6k1bixAAAANwAAAAP&#10;AAAAAAAAAAAAAAAAAKkCAABkcnMvZG93bnJldi54bWxQSwUGAAAAAAQABAD6AAAAmgMAAAAA&#10;">
                  <v:group id="Group 1577" o:spid="_x0000_s1390" style="position:absolute;left:2421;top:6304;width:3276;height:3043" coordorigin="2421,6304" coordsize="327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JXf83nDAAAA3AAAAA8A&#10;AAAAAAAAAAAAAAAAqQIAAGRycy9kb3ducmV2LnhtbFBLBQYAAAAABAAEAPoAAACZAwAAAAA=&#10;">
                    <v:group id="Group 1578" o:spid="_x0000_s1391" style="position:absolute;left:2421;top:6304;width:3276;height:3029" coordorigin="2421,6304" coordsize="3276,3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1tDsIAAADcAAAADwAA&#10;AAAAAAAAAAAAAACpAgAAZHJzL2Rvd25yZXYueG1sUEsFBgAAAAAEAAQA+gAAAJgDAAAAAA==&#10;">
                      <v:group id="Group 1579" o:spid="_x0000_s1392" style="position:absolute;left:2421;top:6304;width:3276;height:2706" coordorigin="2421,6304" coordsize="3276,27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KQciVxAAAANwAAAAP&#10;AAAAAAAAAAAAAAAAAKkCAABkcnMvZG93bnJldi54bWxQSwUGAAAAAAQABAD6AAAAmgMAAAAA&#10;">
                        <v:shape id="Text Box 1580" o:spid="_x0000_s1393" type="#_x0000_t202" style="position:absolute;left:2629;top:6961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T8ooxAAA&#10;ANwAAAAPAAAAZHJzL2Rvd25yZXYueG1sRI9Ba8JAEIXvBf/DMoKXohtTKBJdRcSiV20vvQ3ZMQlm&#10;Z5Ps1kR/fecgeJvhvXnvm9VmcLW6URcqzwbmswQUce5txYWBn++v6QJUiMgWa89k4E4BNuvR2woz&#10;63s+0e0cCyUhHDI0UMbYZFqHvCSHYeYbYtEuvnMYZe0KbTvsJdzVOk2ST+2wYmkosaFdSfn1/OcM&#10;+H5/d57aJH3/fbjDbtueLmlrzGQ8bJegIg3xZX5eH63gfwitPCMT6P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k/KKMQAAADcAAAADwAAAAAAAAAAAAAAAACXAgAAZHJzL2Rv&#10;d25yZXYueG1sUEsFBgAAAAAEAAQA9QAAAIgDAAAAAA==&#10;" strokecolor="white">
                          <v:textbox>
                            <w:txbxContent>
                              <w:p w14:paraId="291E766D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581" o:spid="_x0000_s1394" type="#_x0000_t202" style="position:absolute;left:2629;top:7496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A2+zwQAA&#10;ANwAAAAPAAAAZHJzL2Rvd25yZXYueG1sRE9Li8IwEL4L/ocwghfR1AqiXaOIKHrV3Yu3oZk+2GbS&#10;NtHW/fWbhQVv8/E9Z7PrTSWe1LrSsoL5LAJBnFpdcq7g6/M0XYFwHlljZZkUvMjBbjscbDDRtuMr&#10;PW8+FyGEXYIKCu/rREqXFmTQzWxNHLjMtgZ9gG0udYtdCDeVjKNoKQ2WHBoKrOlQUPp9exgFtju+&#10;jKUmiif3H3M+7JtrFjdKjUf9/gOEp96/xf/uiw7zF2v4eyZc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QNvs8EAAADcAAAADwAAAAAAAAAAAAAAAACXAgAAZHJzL2Rvd25y&#10;ZXYueG1sUEsFBgAAAAAEAAQA9QAAAIUDAAAAAA==&#10;" strokecolor="white">
                          <v:textbox>
                            <w:txbxContent>
                              <w:p w14:paraId="194FF826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582" o:spid="_x0000_s1395" type="#_x0000_t202" style="position:absolute;left:2629;top:8598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P7VTxAAA&#10;ANwAAAAPAAAAZHJzL2Rvd25yZXYueG1sRI9Ba8JAEIXvBf/DMoKXohtDKRJdRcSiV20vvQ3ZMQlm&#10;Z5Ps1kR/fecgeJvhvXnvm9VmcLW6URcqzwbmswQUce5txYWBn++v6QJUiMgWa89k4E4BNuvR2woz&#10;63s+0e0cCyUhHDI0UMbYZFqHvCSHYeYbYtEuvnMYZe0KbTvsJdzVOk2ST+2wYmkosaFdSfn1/OcM&#10;+H5/d57aJH3/fbjDbtueLmlrzGQ8bJegIg3xZX5eH63gfwi+PCMT6P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D+1U8QAAADcAAAADwAAAAAAAAAAAAAAAACXAgAAZHJzL2Rv&#10;d25yZXYueG1sUEsFBgAAAAAEAAQA9QAAAIgDAAAAAA==&#10;" strokecolor="white">
                          <v:textbox>
                            <w:txbxContent>
                              <w:p w14:paraId="1D6F674A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583" o:spid="_x0000_s1396" type="#_x0000_t202" style="position:absolute;left:2629;top:8041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cxDIwgAA&#10;ANwAAAAPAAAAZHJzL2Rvd25yZXYueG1sRE9Na4NAEL0H+h+WKeQSmlUpoVhXEWlIr0l66W1wJyp1&#10;Z9XdRpNf3y0UepvH+5ysWEwvrjS5zrKCeBuBIK6t7rhR8HHeP72AcB5ZY2+ZFNzIQZE/rDJMtZ35&#10;SNeTb0QIYZeigtb7IZXS1S0ZdFs7EAfuYieDPsCpkXrCOYSbXiZRtJMGOw4NLQ5UtVR/nb6NAju/&#10;3YylMUo2n3dzqMrxeElGpdaPS/kKwtPi/8V/7ncd5j/H8PtMuEDm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tzEMjCAAAA3AAAAA8AAAAAAAAAAAAAAAAAlwIAAGRycy9kb3du&#10;cmV2LnhtbFBLBQYAAAAABAAEAPUAAACGAwAAAAA=&#10;" strokecolor="white">
                          <v:textbox>
                            <w:txbxContent>
                              <w:p w14:paraId="2F68FA28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584" o:spid="_x0000_s1397" type="#_x0000_t202" style="position:absolute;left:3141;top:6484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qtaEwwAA&#10;ANwAAAAPAAAAZHJzL2Rvd25yZXYueG1sRE/NasJAEL4XfIdlBC9SN5UgkrqKCIX2kLZJfYAhO82m&#10;zc6G7JrEt+8WBG/z8f3O7jDZVgzU+8axgqdVAoK4crrhWsH56+VxC8IHZI2tY1JwJQ+H/exhh5l2&#10;Ixc0lKEWMYR9hgpMCF0mpa8MWfQr1xFH7tv1FkOEfS11j2MMt61cJ8lGWmw4Nhjs6GSo+i0vVkHx&#10;Zj6XnOZ5q+Ww+Tm/Xz7G7VKpxXw6PoMINIW7+OZ+1XF+uob/Z+IFcv8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qtaEwwAAANwAAAAPAAAAAAAAAAAAAAAAAJcCAABkcnMvZG93&#10;bnJldi54bWxQSwUGAAAAAAQABAD1AAAAhwMAAAAA&#10;" filled="f" strokecolor="white">
                          <v:textbox>
                            <w:txbxContent>
                              <w:p w14:paraId="796CD96F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585" o:spid="_x0000_s1398" type="#_x0000_t202" style="position:absolute;left:3745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7SskwQAA&#10;ANwAAAAPAAAAZHJzL2Rvd25yZXYueG1sRE9Li8IwEL4L/ocwghfR1CoiXaOIKHrV3Yu3oZk+2GbS&#10;NtHW/fWbhQVv8/E9Z7PrTSWe1LrSsoL5LAJBnFpdcq7g6/M0XYNwHlljZZkUvMjBbjscbDDRtuMr&#10;PW8+FyGEXYIKCu/rREqXFmTQzWxNHLjMtgZ9gG0udYtdCDeVjKNoJQ2WHBoKrOlQUPp9exgFtju+&#10;jKUmiif3H3M+7JtrFjdKjUf9/gOEp96/xf/uiw7zlwv4eyZc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O0rJMEAAADcAAAADwAAAAAAAAAAAAAAAACXAgAAZHJzL2Rvd25y&#10;ZXYueG1sUEsFBgAAAAAEAAQA9QAAAIUDAAAAAA==&#10;" strokecolor="white">
                          <v:textbox>
                            <w:txbxContent>
                              <w:p w14:paraId="7614D6EC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586" o:spid="_x0000_s1399" type="#_x0000_t202" style="position:absolute;left:5049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BLNQwQAA&#10;ANwAAAAPAAAAZHJzL2Rvd25yZXYueG1sRE9Ni8IwEL0v+B/CCHtZNLXIItVYiijrVdeLt6EZ22Iz&#10;aZtoq79+syB4m8f7nFU6mFrcqXOVZQWzaQSCOLe64kLB6Xc3WYBwHlljbZkUPMhBuh59rDDRtucD&#10;3Y++ECGEXYIKSu+bREqXl2TQTW1DHLiL7Qz6ALtC6g77EG5qGUfRtzRYcWgosaFNSfn1eDMKbL99&#10;GEttFH+dn+Znk7WHS9wq9TkesiUIT4N/i1/uvQ7z53P4fyZcIN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wSzUMEAAADcAAAADwAAAAAAAAAAAAAAAACXAgAAZHJzL2Rvd25y&#10;ZXYueG1sUEsFBgAAAAAEAAQA9QAAAIUDAAAAAA==&#10;" strokecolor="white">
                          <v:textbox>
                            <w:txbxContent>
                              <w:p w14:paraId="67C5E7BA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587" o:spid="_x0000_s1400" type="#_x0000_t202" style="position:absolute;left:4397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SBbLwQAA&#10;ANwAAAAPAAAAZHJzL2Rvd25yZXYueG1sRE9Li8IwEL4L/ocwghfR1KIiXaOIKHrV3Yu3oZk+2GbS&#10;NtHW/fWbhQVv8/E9Z7PrTSWe1LrSsoL5LAJBnFpdcq7g6/M0XYNwHlljZZkUvMjBbjscbDDRtuMr&#10;PW8+FyGEXYIKCu/rREqXFmTQzWxNHLjMtgZ9gG0udYtdCDeVjKNoJQ2WHBoKrOlQUPp9exgFtju+&#10;jKUmiif3H3M+7JtrFjdKjUf9/gOEp96/xf/uiw7zF0v4eyZc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lEgWy8EAAADcAAAADwAAAAAAAAAAAAAAAACXAgAAZHJzL2Rvd25y&#10;ZXYueG1sUEsFBgAAAAAEAAQA9QAAAIUDAAAAAA==&#10;" strokecolor="white">
                          <v:textbox>
                            <w:txbxContent>
                              <w:p w14:paraId="78FC803F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588" o:spid="_x0000_s1401" type="#_x0000_t202" style="position:absolute;left:2421;top:6527;width:612;height: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moi8wQAA&#10;ANwAAAAPAAAAZHJzL2Rvd25yZXYueG1sRE9Li8IwEL4v+B/CCF4WTS2LSDWWIi7u1cfF29CMbbGZ&#10;tE3W1v31G0HwNh/fc9bpYGpxp85VlhXMZxEI4tzqigsF59P3dAnCeWSNtWVS8CAH6Wb0scZE254P&#10;dD/6QoQQdgkqKL1vEildXpJBN7MNceCutjPoA+wKqTvsQ7ipZRxFC2mw4tBQYkPbkvLb8dcosP3u&#10;YSy1Ufx5+TP7bdYernGr1GQ8ZCsQngb/Fr/cPzrM/1rA85lwgdz8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ZJqIvMEAAADcAAAADwAAAAAAAAAAAAAAAACXAgAAZHJzL2Rvd25y&#10;ZXYueG1sUEsFBgAAAAAEAAQA9QAAAIUDAAAAAA==&#10;" strokecolor="white">
                          <v:textbox>
                            <w:txbxContent>
                              <w:p w14:paraId="2D035074" w14:textId="77777777" w:rsidR="0092195B" w:rsidRDefault="0092195B">
                                <w:proofErr w:type="spellStart"/>
                                <w:r>
                                  <w:t>wz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589" o:spid="_x0000_s1402" type="#_x0000_t202" style="position:absolute;left:2781;top:6304;width:624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3XUcwwAA&#10;ANwAAAAPAAAAZHJzL2Rvd25yZXYueG1sRE/NasJAEL4XfIdlhF7EbFrESnQVEQrtwbZqHmDIjtlo&#10;djZk1yS+vVso9DYf3++sNoOtRUetrxwreElSEMSF0xWXCvLT+3QBwgdkjbVjUnAnD5v16GmFmXY9&#10;H6g7hlLEEPYZKjAhNJmUvjBk0SeuIY7c2bUWQ4RtKXWLfQy3tXxN07m0WHFsMNjQzlBxPd6sgsOn&#10;+ZnwbL+vtezml/zr9t0vJko9j4ftEkSgIfyL/9wfOs6fvcHvM/ECu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3XUcwwAAANwAAAAPAAAAAAAAAAAAAAAAAJcCAABkcnMvZG93&#10;bnJldi54bWxQSwUGAAAAAAQABAD1AAAAhwMAAAAA&#10;" filled="f" strokecolor="white">
                          <v:textbox>
                            <w:txbxContent>
                              <w:p w14:paraId="6C20C7C6" w14:textId="77777777" w:rsidR="0092195B" w:rsidRDefault="0092195B">
                                <w:proofErr w:type="spellStart"/>
                                <w:r>
                                  <w:t>xy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590" o:spid="_x0000_s1403" style="position:absolute;left:3106;top:6782;width:2435;height:2228" coordorigin="4381,2027" coordsize="2435,2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CPYL5rGAAAA3AAA&#10;AA8AAAAAAAAAAAAAAAAAqQIAAGRycy9kb3ducmV2LnhtbFBLBQYAAAAABAAEAPoAAACcAwAAAAA=&#10;">
                          <v:rect id="Rectangle 1591" o:spid="_x0000_s1404" style="position:absolute;left:4381;top:2040;width:2435;height:2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v00bwwAA&#10;ANwAAAAPAAAAZHJzL2Rvd25yZXYueG1sRE9Na8JAEL0L/odlhN7MxlKlTV1FLKVSKaXaS29DdpqE&#10;ZmfD7jTGf98tCN7m8T5nuR5cq3oKsfFsYJbloIhLbxuuDHwen6f3oKIgW2w9k4EzRVivxqMlFtaf&#10;+IP6g1QqhXAs0EAt0hVax7ImhzHzHXHivn1wKAmGStuApxTuWn2b5wvtsOHUUGNH25rKn8OvMxCq&#10;Vzq6bi7vsnnbPfXnrxe9nxtzMxk2j6CEBrmKL+6dTfPvHuD/mXSBXv0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xv00bwwAAANwAAAAPAAAAAAAAAAAAAAAAAJcCAABkcnMvZG93&#10;bnJldi54bWxQSwUGAAAAAAQABAD1AAAAhwMAAAAA&#10;" strokecolor="purple"/>
                          <v:group id="Group 1592" o:spid="_x0000_s1405" style="position:absolute;left:4391;top:2651;width:2424;height:1200" coordorigin="4391,2651" coordsize="2424,1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d7VBxgAAANwAAAAPAAAAZHJzL2Rvd25yZXYueG1sRI9Pa8JAEMXvBb/DMoK3&#10;ukmLRVI3IlKLBylUC6W3ITv5g9nZkF2T+O07h0JvM7w37/1ms51cqwbqQ+PZQLpMQBEX3jZcGfi6&#10;HB7XoEJEtth6JgN3CrDNZw8bzKwf+ZOGc6yUhHDI0EAdY5dpHYqaHIal74hFK33vMMraV9r2OEq4&#10;a/VTkrxohw1LQ40d7WsqruebM/A+4rh7Tt+G07Xc338uq4/vU0rGLObT7hVUpCn+m/+uj1bwV4Iv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Fh3tUHGAAAA3AAA&#10;AA8AAAAAAAAAAAAAAAAAqQIAAGRycy9kb3ducmV2LnhtbFBLBQYAAAAABAAEAPoAAACcAwAAAAA=&#10;">
                            <v:line id="Line 1593" o:spid="_x0000_s1406" style="position:absolute;rotation:90;flip:x y;visibility:visible;mso-wrap-style:square" from="5603,2639" to="5603,50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t8nGsAAAADcAAAADwAAAGRycy9kb3ducmV2LnhtbERPS4vCMBC+C/6HMMLeNOmCslRj8bGC&#10;i6dVL96GZvrAZlKarNZ/bxYEb/PxPWeR9bYRN+p87VhDMlEgiHNnai41nE+78RcIH5ANNo5Jw4M8&#10;ZMvhYIGpcXf+pdsxlCKGsE9RQxVCm0rp84os+olriSNXuM5iiLArpenwHsNtIz+VmkmLNceGClva&#10;VJRfj39WQ33YqgK/3doU6oD72e5nurUXrT9G/WoOIlAf3uKXe2/i/GkC/8/EC+TyC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MbfJxrAAAAA3AAAAA8AAAAAAAAAAAAAAAAA&#10;oQIAAGRycy9kb3ducmV2LnhtbFBLBQYAAAAABAAEAPkAAACOAwAAAAA=&#10;" strokecolor="purple"/>
                            <v:line id="Line 1594" o:spid="_x0000_s1407" style="position:absolute;rotation:90;flip:x;visibility:visible;mso-wrap-style:square" from="5591,2057" to="5591,4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WC7vcAAAADcAAAADwAAAGRycy9kb3ducmV2LnhtbERPTYvCMBC9C/sfwix4kTVVUNyuaVkE&#10;Ubxpxb0OzdgWm0m3ibX+eyMI3ubxPmeZ9qYWHbWusqxgMo5AEOdWV1woOGbrrwUI55E11pZJwZ0c&#10;pMnHYImxtjfeU3fwhQgh7GJUUHrfxFK6vCSDbmwb4sCdbWvQB9gWUrd4C+GmltMomkuDFYeGEhta&#10;lZRfDlejwF+bf5vTps/+Rt13sT3NaXdHpYaf/e8PCE+9f4tf7q0O82dTeD4TLpDJA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Flgu73AAAAA3AAAAA8AAAAAAAAAAAAAAAAA&#10;oQIAAGRycy9kb3ducmV2LnhtbFBLBQYAAAAABAAEAPkAAACOAwAAAAA=&#10;" strokecolor="purple"/>
                            <v:line id="Line 1595" o:spid="_x0000_s1408" style="position:absolute;rotation:90;flip:x;visibility:visible;mso-wrap-style:square" from="5591,1451" to="5591,38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iweJsEAAADcAAAADwAAAGRycy9kb3ducmV2LnhtbERPTYvCMBC9C/6HMAt7EU1dUbSaFllY&#10;FG/qsl6HZmzLNpPaxFr/vREEb/N4n7NKO1OJlhpXWlYwHkUgiDOrS84V/B5/hnMQziNrrCyTgjs5&#10;SJN+b4WxtjfeU3vwuQgh7GJUUHhfx1K6rCCDbmRr4sCdbWPQB9jkUjd4C+Gmkl9RNJMGSw4NBdb0&#10;XVD2f7gaBf5aX2xGm+54GrSLfPs3o90dlfr86NZLEJ46/xa/3Fsd5k8n8HwmXCCTB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2LB4mwQAAANwAAAAPAAAAAAAAAAAAAAAA&#10;AKECAABkcnMvZG93bnJldi54bWxQSwUGAAAAAAQABAD5AAAAjwMAAAAA&#10;" strokecolor="purple"/>
                          </v:group>
                          <v:group id="Group 1596" o:spid="_x0000_s1409" style="position:absolute;left:5003;top:2027;width:1236;height:2400" coordorigin="5003,2027" coordsize="1236,2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TLNCwwAAANwAAAAPAAAAZHJzL2Rvd25yZXYueG1sRE9Li8IwEL4L/ocwgrc1&#10;ra6ydI0iouJBFnzAsrehGdtiMylNbOu/3wiCt/n4njNfdqYUDdWusKwgHkUgiFOrC84UXM7bjy8Q&#10;ziNrLC2Tggc5WC76vTkm2rZ8pObkMxFC2CWoIPe+SqR0aU4G3chWxIG72tqgD7DOpK6xDeGmlOMo&#10;mkmDBYeGHCta55TeTnejYNdiu5rEm+Zwu64ff+fpz+8hJqWGg271DcJT59/il3uvw/zpJz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dMs0LDAAAA3AAAAA8A&#10;AAAAAAAAAAAAAAAAqQIAAGRycy9kb3ducmV2LnhtbFBLBQYAAAAABAAEAPoAAACZAwAAAAA=&#10;">
                            <v:line id="Line 1597" o:spid="_x0000_s1410" style="position:absolute;rotation:180;flip:x;visibility:visible;mso-wrap-style:square" from="6239,2027" to="6239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IHlVMQAAADcAAAADwAAAGRycy9kb3ducmV2LnhtbERPS2vCQBC+F/wPywjedGPBUlJXiYJU&#10;Dx7qo3gcs9MkNTsbshuz/ffdgtDbfHzPmS+DqcWdWldZVjCdJCCIc6srLhScjpvxKwjnkTXWlknB&#10;DzlYLgZPc0y17fmD7gdfiBjCLkUFpfdNKqXLSzLoJrYhjtyXbQ36CNtC6hb7GG5q+ZwkL9JgxbGh&#10;xIbWJeW3Q2cUZN0q7N6/P69Jd3Z9scq2Ybe/KDUahuwNhKfg/8UP91bH+bMZ/D0TL5C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geVUxAAAANwAAAAPAAAAAAAAAAAA&#10;AAAAAKECAABkcnMvZG93bnJldi54bWxQSwUGAAAAAAQABAD5AAAAkgMAAAAA&#10;" strokecolor="purple"/>
                            <v:line id="Line 1598" o:spid="_x0000_s1411" style="position:absolute;rotation:180;flip:x;visibility:visible;mso-wrap-style:square" from="5621,2027" to="5621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FN7I8QAAADcAAAADwAAAGRycy9kb3ducmV2LnhtbERPS2vCQBC+F/wPywjedGNBKamrREGq&#10;hx7qo3gcs9MkNTsbshuz/ffdgtDbfHzPWayCqcWdWldZVjCdJCCIc6srLhScjtvxCwjnkTXWlknB&#10;DzlYLQdPC0y17fmD7gdfiBjCLkUFpfdNKqXLSzLoJrYhjtyXbQ36CNtC6hb7GG5q+Zwkc2mw4thQ&#10;YkObkvLboTMKsm4d9m/fn9ekO7u+WGe7sH+/KDUahuwVhKfg/8UP907H+bM5/D0TL5DL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U3sjxAAAANwAAAAPAAAAAAAAAAAA&#10;AAAAAKECAABkcnMvZG93bnJldi54bWxQSwUGAAAAAAQABAD5AAAAkgMAAAAA&#10;" strokecolor="purple"/>
                            <v:line id="Line 1599" o:spid="_x0000_s1412" style="position:absolute;rotation:180;flip:x;visibility:visible;mso-wrap-style:square" from="5003,2027" to="5003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x/euMQAAADcAAAADwAAAGRycy9kb3ducmV2LnhtbERPS2vCQBC+F/wPywi91Y1CH0RXiUKp&#10;HnrQqngcs9MkNTsbshuz/fddQehtPr7nzBbB1OJKrassKxiPEhDEudUVFwr2X+9PbyCcR9ZYWyYF&#10;v+RgMR88zDDVtuctXXe+EDGEXYoKSu+bVEqXl2TQjWxDHLlv2xr0EbaF1C32MdzUcpIkL9JgxbGh&#10;xIZWJeWXXWcUZN0ybD5+juekO7i+WGbrsPk8KfU4DNkUhKfg/8V391rH+c+vcHsmXiDnf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H964xAAAANwAAAAPAAAAAAAAAAAA&#10;AAAAAKECAABkcnMvZG93bnJldi54bWxQSwUGAAAAAAQABAD5AAAAkgMAAAAA&#10;" strokecolor="purple"/>
                          </v:group>
                        </v:group>
                        <v:line id="Line 1600" o:spid="_x0000_s1413" style="position:absolute;visibility:visible;mso-wrap-style:square" from="2673,6404" to="3117,68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" strokecolor="purple"/>
                      </v:group>
                      <v:line id="Line 1601" o:spid="_x0000_s1414" style="position:absolute;flip:x;visibility:visible;mso-wrap-style:square" from="3729,6591" to="372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HQ7cMAAADcAAAADwAAAGRycy9kb3ducmV2LnhtbERPS2vCQBC+C/6HZYTedGNBqdFVbNG2&#10;t+IL9DZmxyQ1Oxuzm5j++26h4G0+vufMFq0pREOVyy0rGA4iEMSJ1TmnCva7df8FhPPIGgvLpOCH&#10;HCzm3c4MY23vvKFm61MRQtjFqCDzvoyldElGBt3AlsSBu9jKoA+wSqWu8B7CTSGfo2gsDeYcGjIs&#10;6S2j5LqtjYJxs/qQ9fX7eG6+JocTv7e3eviq1FOvXU5BeGr9Q/zv/tRh/mgCf8+EC+T8F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wx0O3DAAAA3AAAAA8AAAAAAAAAAAAA&#10;AAAAoQIAAGRycy9kb3ducmV2LnhtbFBLBQYAAAAABAAEAPkAAACRAwAAAAA=&#10;" strokecolor="red" strokeweight="1pt"/>
                      <v:line id="Line 1602" o:spid="_x0000_s1415" style="position:absolute;flip:x;visibility:visible;mso-wrap-style:square" from="4344,6591" to="4344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2ezzcYAAADcAAAADwAAAGRycy9kb3ducmV2LnhtbESPQU/CQBCF7yb8h82QcJMtHhqpLESI&#10;oDcDaqK3oTu0le5s6W5L/ffOwcTbTN6b975ZrAZXq57aUHk2MJsmoIhzbysuDLy/bW/vQYWIbLH2&#10;TAZ+KMBqObpZYGb9lffUH2KhJIRDhgbKGJtM65CX5DBMfUMs2sm3DqOsbaFti1cJd7W+S5JUO6xY&#10;GkpsaFNSfj50zkDaPz3r7vz9eexf5x9fvBsu3WxtzGQ8PD6AijTEf/Pf9YsV/FTw5RmZQC9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Nns83GAAAA3AAAAA8AAAAAAAAA&#10;AAAAAAAAoQIAAGRycy9kb3ducmV2LnhtbFBLBQYAAAAABAAEAPkAAACUAwAAAAA=&#10;" strokecolor="red" strokeweight="1pt"/>
                      <v:line id="Line 1603" o:spid="_x0000_s1416" style="position:absolute;flip:x;visibility:visible;mso-wrap-style:square" from="4959,6591" to="495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CsWVsQAAADcAAAADwAAAGRycy9kb3ducmV2LnhtbERPTU/CQBC9k/AfNkPiDbbl0EhhIUoA&#10;vRlRE7gN3bGtdGdLd1vqv3dJSLzNy/ucxao3leiocaVlBfEkAkGcWV1yruDzYzt+BOE8ssbKMin4&#10;JQer5XCwwFTbK79Tt/e5CCHsUlRQeF+nUrqsIINuYmviwH3bxqAPsMmlbvAawk0lp1GUSIMlh4YC&#10;a1oXlJ33rVGQdJsX2Z5/DqfubfZ15F1/aeNnpR5G/dMchKfe/4vv7lcd5icx3J4JF8jl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sKxZWxAAAANwAAAAPAAAAAAAAAAAA&#10;AAAAAKECAABkcnMvZG93bnJldi54bWxQSwUGAAAAAAQABAD5AAAAkgMAAAAA&#10;" strokecolor="red" strokeweight="1pt"/>
                    </v:group>
                    <v:rect id="Rectangle 1604" o:spid="_x0000_s1417" style="position:absolute;left:3283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WmGivgAA&#10;ANwAAAAPAAAAZHJzL2Rvd25yZXYueG1sRE/NisIwEL4LvkMYYW+a2oNINYoIgit7se4DDM30B5NJ&#10;SaLtvr0RhL3Nx/c72/1ojXiSD51jBctFBoK4crrjRsHv7TRfgwgRWaNxTAr+KMB+N51ssdBu4Cs9&#10;y9iIFMKhQAVtjH0hZahashgWridOXO28xZigb6T2OKRwa2SeZStpsePU0GJPx5aqe/mwCuStPA3r&#10;0vjMXfL6x3yfrzU5pb5m42EDItIY/8Uf91mn+asc3s+kC+TuB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lphor4AAADcAAAADwAAAAAAAAAAAAAAAACXAgAAZHJzL2Rvd25yZXYu&#10;eG1sUEsFBgAAAAAEAAQA9QAAAIIDAAAAAA==&#10;" filled="f" stroked="f">
                      <v:textbox style="mso-fit-shape-to-text:t" inset="0,0,0,0">
                        <w:txbxContent>
                          <w:p w14:paraId="606B68FA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605" o:spid="_x0000_s1418" style="position:absolute;left:3927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FsQ5vgAA&#10;ANwAAAAPAAAAZHJzL2Rvd25yZXYueG1sRE/bisIwEH1f8B/CCL6tqQoi1SgiCK74YvUDhmZ6wWRS&#10;kmi7f2+EhX2bw7nOZjdYI17kQ+tYwWyagSAunW65VnC/Hb9XIEJE1mgck4JfCrDbjr42mGvX85Ve&#10;RaxFCuGQo4Imxi6XMpQNWQxT1xEnrnLeYkzQ11J77FO4NXKeZUtpseXU0GBHh4bKR/G0CuStOPar&#10;wvjMnefVxfycrhU5pSbjYb8GEWmI/+I/90mn+csFfJ5JF8jt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RRbEOb4AAADcAAAADwAAAAAAAAAAAAAAAACXAgAAZHJzL2Rvd25yZXYu&#10;eG1sUEsFBgAAAAAEAAQA9QAAAIIDAAAAAA==&#10;" filled="f" stroked="f">
                      <v:textbox style="mso-fit-shape-to-text:t" inset="0,0,0,0">
                        <w:txbxContent>
                          <w:p w14:paraId="0EABA313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606" o:spid="_x0000_s1419" style="position:absolute;left:4600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/1xNvgAA&#10;ANwAAAAPAAAAZHJzL2Rvd25yZXYueG1sRE/bisIwEH1f8B/CCL6tqSIi1SgiCK74YvUDhmZ6wWRS&#10;kmi7f2+EhX2bw7nOZjdYI17kQ+tYwWyagSAunW65VnC/Hb9XIEJE1mgck4JfCrDbjr42mGvX85Ve&#10;RaxFCuGQo4Imxi6XMpQNWQxT1xEnrnLeYkzQ11J77FO4NXKeZUtpseXU0GBHh4bKR/G0CuStOPar&#10;wvjMnefVxfycrhU5pSbjYb8GEWmI/+I/90mn+csFfJ5JF8jt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v9cTb4AAADcAAAADwAAAAAAAAAAAAAAAACXAgAAZHJzL2Rvd25yZXYu&#10;eG1sUEsFBgAAAAAEAAQA9QAAAIIDAAAAAA==&#10;" filled="f" stroked="f">
                      <v:textbox style="mso-fit-shape-to-text:t" inset="0,0,0,0">
                        <w:txbxContent>
                          <w:p w14:paraId="19EAB7A9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607" o:spid="_x0000_s1420" style="position:absolute;left:5214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/nWvgAA&#10;ANwAAAAPAAAAZHJzL2Rvd25yZXYueG1sRE/bisIwEH1f8B/CCL6tqYIi1SgiCK74YvUDhmZ6wWRS&#10;kmi7f2+EhX2bw7nOZjdYI17kQ+tYwWyagSAunW65VnC/Hb9XIEJE1mgck4JfCrDbjr42mGvX85Ve&#10;RaxFCuGQo4Imxi6XMpQNWQxT1xEnrnLeYkzQ11J77FO4NXKeZUtpseXU0GBHh4bKR/G0CuStOPar&#10;wvjMnefVxfycrhU5pSbjYb8GEWmI/+I/90mn+csFfJ5JF8jtG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pbP51r4AAADcAAAADwAAAAAAAAAAAAAAAACXAgAAZHJzL2Rvd25yZXYu&#10;eG1sUEsFBgAAAAAEAAQA9QAAAIIDAAAAAA==&#10;" filled="f" stroked="f">
                      <v:textbox style="mso-fit-shape-to-text:t" inset="0,0,0,0">
                        <w:txbxContent>
                          <w:p w14:paraId="49526DA8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group id="Group 1608" o:spid="_x0000_s1421" style="position:absolute;left:6681;top:6304;width:3276;height:3043" coordorigin="6681,6304" coordsize="327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a+QhPDAAAA3AAAAA8A&#10;AAAAAAAAAAAAAAAAqQIAAGRycy9kb3ducmV2LnhtbFBLBQYAAAAABAAEAPoAAACZAwAAAAA=&#10;">
                    <v:group id="Group 1609" o:spid="_x0000_s1422" style="position:absolute;left:6681;top:6304;width:3276;height:3029" coordorigin="6681,6304" coordsize="3276,3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ny54jDAAAA3AAAAA8A&#10;AAAAAAAAAAAAAAAAqQIAAGRycy9kb3ducmV2LnhtbFBLBQYAAAAABAAEAPoAAACZAwAAAAA=&#10;">
                      <v:group id="Group 1610" o:spid="_x0000_s1423" style="position:absolute;left:6681;top:6304;width:3276;height:2706" coordorigin="6681,6304" coordsize="3276,27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htc/rGAAAA3AAA&#10;AA8AAAAAAAAAAAAAAAAAqQIAAGRycy9kb3ducmV2LnhtbFBLBQYAAAAABAAEAPoAAACcAwAAAAA=&#10;">
                        <v:shape id="Text Box 1611" o:spid="_x0000_s1424" type="#_x0000_t202" style="position:absolute;left:6889;top:6961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sECuwQAA&#10;ANwAAAAPAAAAZHJzL2Rvd25yZXYueG1sRE9Ni8IwEL0v+B/CCHtZNLUHWauxFFHWq64Xb0MztsVm&#10;0jbRVn/9ZkHwNo/3Oat0MLW4U+cqywpm0wgEcW51xYWC0+9u8g3CeWSNtWVS8CAH6Xr0scJE254P&#10;dD/6QoQQdgkqKL1vEildXpJBN7UNceAutjPoA+wKqTvsQ7ipZRxFc2mw4tBQYkObkvLr8WYU2H77&#10;MJbaKP46P83PJmsPl7hV6nM8ZEsQngb/Fr/cex3mzxfw/0y4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rBArsEAAADcAAAADwAAAAAAAAAAAAAAAACXAgAAZHJzL2Rvd25y&#10;ZXYueG1sUEsFBgAAAAAEAAQA9QAAAIUDAAAAAA==&#10;" strokecolor="white">
                          <v:textbox>
                            <w:txbxContent>
                              <w:p w14:paraId="5C101FD0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612" o:spid="_x0000_s1425" type="#_x0000_t202" style="position:absolute;left:6889;top:7496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U3/uxAAA&#10;ANwAAAAPAAAAZHJzL2Rvd25yZXYueG1sRI8xb8JADIX3SvyHk5FYKriQoUWBAyFEBSu0SzcrZ5KI&#10;nC/JXUng19cDEput9/ze59VmcLW6URcqzwbmswQUce5txYWBn++v6QJUiMgWa89k4E4BNuvR2woz&#10;63s+0e0cCyUhHDI0UMbYZFqHvCSHYeYbYtEuvnMYZe0KbTvsJdzVOk2SD+2wYmkosaFdSfn1/OcM&#10;+H5/d57aJH3/fbjDbtueLmlrzGQ8bJegIg3xZX5eH63gfwq+PCMT6PU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lN/7sQAAADcAAAADwAAAAAAAAAAAAAAAACXAgAAZHJzL2Rv&#10;d25yZXYueG1sUEsFBgAAAAAEAAQA9QAAAIgDAAAAAA==&#10;" strokecolor="white">
                          <v:textbox>
                            <w:txbxContent>
                              <w:p w14:paraId="53F3229F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613" o:spid="_x0000_s1426" type="#_x0000_t202" style="position:absolute;left:6889;top:8598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H9p1wgAA&#10;ANwAAAAPAAAAZHJzL2Rvd25yZXYueG1sRE9Na4NAEL0H+h+WKeQSmlUPTbGuItKQXpP00tvgTlTq&#10;zqq7jSa/vlso9DaP9zlZsZheXGlynWUF8TYCQVxb3XGj4OO8f3oB4Tyyxt4yKbiRgyJ/WGWYajvz&#10;ka4n34gQwi5FBa33Qyqlq1sy6LZ2IA7cxU4GfYBTI/WEcwg3vUyi6Fka7Dg0tDhQ1VL9dfo2Cuz8&#10;djOWxijZfN7NoSrH4yUZlVo/LuUrCE+L/xf/ud91mL+L4feZcIHM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Uf2nXCAAAA3AAAAA8AAAAAAAAAAAAAAAAAlwIAAGRycy9kb3du&#10;cmV2LnhtbFBLBQYAAAAABAAEAPUAAACGAwAAAAA=&#10;" strokecolor="white">
                          <v:textbox>
                            <w:txbxContent>
                              <w:p w14:paraId="34B0C7C0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614" o:spid="_x0000_s1427" type="#_x0000_t202" style="position:absolute;left:6889;top:8041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zUQCwQAA&#10;ANwAAAAPAAAAZHJzL2Rvd25yZXYueG1sRE9Li8IwEL4L/ocwC3sRTe1BpTYVEcW9+rh4G5qxLdtM&#10;2ibaur9+IyzsbT6+56SbwdTiSZ2rLCuYzyIQxLnVFRcKrpfDdAXCeWSNtWVS8CIHm2w8SjHRtucT&#10;Pc++ECGEXYIKSu+bREqXl2TQzWxDHLi77Qz6ALtC6g77EG5qGUfRQhqsODSU2NCupPz7/DAKbL9/&#10;GUttFE9uP+a427ane9wq9fkxbNcgPA3+X/zn/tJh/jKG9zPhApn9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1c1EAsEAAADcAAAADwAAAAAAAAAAAAAAAACXAgAAZHJzL2Rvd25y&#10;ZXYueG1sUEsFBgAAAAAEAAQA9QAAAIUDAAAAAA==&#10;" strokecolor="white">
                          <v:textbox>
                            <w:txbxContent>
                              <w:p w14:paraId="01D2B1B0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615" o:spid="_x0000_s1428" type="#_x0000_t202" style="position:absolute;left:7473;top:6493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geGZwQAA&#10;ANwAAAAPAAAAZHJzL2Rvd25yZXYueG1sRE9Li8IwEL4L/ocwghfR1AoqXaOIKHrV3Yu3oZk+2GbS&#10;NtHW/fWbhQVv8/E9Z7PrTSWe1LrSsoL5LAJBnFpdcq7g6/M0XYNwHlljZZkUvMjBbjscbDDRtuMr&#10;PW8+FyGEXYIKCu/rREqXFmTQzWxNHLjMtgZ9gG0udYtdCDeVjKNoKQ2WHBoKrOlQUPp9exgFtju+&#10;jKUmiif3H3M+7JtrFjdKjUf9/gOEp96/xf/uiw7zVwv4eyZc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uoHhmcEAAADcAAAADwAAAAAAAAAAAAAAAACXAgAAZHJzL2Rvd25y&#10;ZXYueG1sUEsFBgAAAAAEAAQA9QAAAIUDAAAAAA==&#10;" strokecolor="white">
                          <v:textbox>
                            <w:txbxContent>
                              <w:p w14:paraId="4D12AD03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616" o:spid="_x0000_s1429" type="#_x0000_t202" style="position:absolute;left:8005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aHntwQAA&#10;ANwAAAAPAAAAZHJzL2Rvd25yZXYueG1sRE9Li8IwEL4L/ocwghfR1CIqXaOIKHrV3Yu3oZk+2GbS&#10;NtHW/fWbhQVv8/E9Z7PrTSWe1LrSsoL5LAJBnFpdcq7g6/M0XYNwHlljZZkUvMjBbjscbDDRtuMr&#10;PW8+FyGEXYIKCu/rREqXFmTQzWxNHLjMtgZ9gG0udYtdCDeVjKNoKQ2WHBoKrOlQUPp9exgFtju+&#10;jKUmiif3H3M+7JtrFjdKjUf9/gOEp96/xf/uiw7zVwv4eyZcILe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Wh57cEAAADcAAAADwAAAAAAAAAAAAAAAACXAgAAZHJzL2Rvd25y&#10;ZXYueG1sUEsFBgAAAAAEAAQA9QAAAIUDAAAAAA==&#10;" strokecolor="white">
                          <v:textbox>
                            <w:txbxContent>
                              <w:p w14:paraId="49E8E306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617" o:spid="_x0000_s1430" type="#_x0000_t202" style="position:absolute;left:9309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JNx2wQAA&#10;ANwAAAAPAAAAZHJzL2Rvd25yZXYueG1sRE9Li8IwEL4L/ocwghfR1IIPukYRUfSquxdvQzN9sM2k&#10;baKt++s3Cwve5uN7zmbXm0o8qXWlZQXzWQSCOLW65FzB1+dpugbhPLLGyjIpeJGD3XY42GCibcdX&#10;et58LkIIuwQVFN7XiZQuLcigm9maOHCZbQ36ANtc6ha7EG4qGUfRUhosOTQUWNOhoPT79jAKbHd8&#10;GUtNFE/uP+Z82DfXLG6UGo/6/QcIT71/i//dFx3mrxbw90y4QG5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iTcdsEAAADcAAAADwAAAAAAAAAAAAAAAACXAgAAZHJzL2Rvd25y&#10;ZXYueG1sUEsFBgAAAAAEAAQA9QAAAIUDAAAAAA==&#10;" strokecolor="white">
                          <v:textbox>
                            <w:txbxContent>
                              <w:p w14:paraId="4F481D9D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618" o:spid="_x0000_s1431" type="#_x0000_t202" style="position:absolute;left:8657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9kIBwQAA&#10;ANwAAAAPAAAAZHJzL2Rvd25yZXYueG1sRE9Ni8IwEL0v+B/CCHtZNLUHV6qxFFHWq64Xb0MztsVm&#10;0jbRVn/9ZkHwNo/3Oat0MLW4U+cqywpm0wgEcW51xYWC0+9usgDhPLLG2jIpeJCDdD36WGGibc8H&#10;uh99IUIIuwQVlN43iZQuL8mgm9qGOHAX2xn0AXaF1B32IdzUMo6iuTRYcWgosaFNSfn1eDMKbL99&#10;GEttFH+dn+Znk7WHS9wq9TkesiUIT4N/i1/uvQ7zv+fw/0y4QK7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vZCAcEAAADcAAAADwAAAAAAAAAAAAAAAACXAgAAZHJzL2Rvd25y&#10;ZXYueG1sUEsFBgAAAAAEAAQA9QAAAIUDAAAAAA==&#10;" strokecolor="white">
                          <v:textbox>
                            <w:txbxContent>
                              <w:p w14:paraId="01533E05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619" o:spid="_x0000_s1432" type="#_x0000_t202" style="position:absolute;left:6681;top:6527;width:612;height: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uueawQAA&#10;ANwAAAAPAAAAZHJzL2Rvd25yZXYueG1sRE9Li8IwEL4v+B/CCF4WTe1hlWosRVzcq4+Lt6EZ22Iz&#10;aZusrfvrN4LgbT6+56zTwdTiTp2rLCuYzyIQxLnVFRcKzqfv6RKE88gaa8uk4EEO0s3oY42Jtj0f&#10;6H70hQgh7BJUUHrfJFK6vCSDbmYb4sBdbWfQB9gVUnfYh3BTyziKvqTBikNDiQ1tS8pvx1+jwPa7&#10;h7HURvHn5c/st1l7uMatUpPxkK1AeBr8W/xy/+gwf7GA5zPhArn5B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xbrnmsEAAADcAAAADwAAAAAAAAAAAAAAAACXAgAAZHJzL2Rvd25y&#10;ZXYueG1sUEsFBgAAAAAEAAQA9QAAAIUDAAAAAA==&#10;" strokecolor="white">
                          <v:textbox>
                            <w:txbxContent>
                              <w:p w14:paraId="2F9E9EE0" w14:textId="77777777" w:rsidR="0092195B" w:rsidRDefault="0092195B">
                                <w:proofErr w:type="spellStart"/>
                                <w:r>
                                  <w:t>wz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620" o:spid="_x0000_s1433" type="#_x0000_t202" style="position:absolute;left:7101;top:6304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ivTxgAA&#10;ANwAAAAPAAAAZHJzL2Rvd25yZXYueG1sRI/dasJAEIXvC32HZQq9Ed1YipXoKqUgtBfa+vMAQ3bM&#10;RrOzIbsm6ds7F4XezXDOnPPNcj34WnXUxiqwgekkA0VcBFtxaeB03IznoGJCtlgHJgO/FGG9enxY&#10;Ym5Dz3vqDqlUEsIxRwMupSbXOhaOPMZJaIhFO4fWY5K1LbVtsZdwX+uXLJtpjxVLg8OGPhwV18PN&#10;G9h/uZ8Rv263tdXd7HLa3b77+ciY56fhfQEq0ZD+zX/Xn1bw34RWnpEJ9OoO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/LivTxgAAANwAAAAPAAAAAAAAAAAAAAAAAJcCAABkcnMv&#10;ZG93bnJldi54bWxQSwUGAAAAAAQABAD1AAAAigMAAAAA&#10;" filled="f" strokecolor="white">
                          <v:textbox>
                            <w:txbxContent>
                              <w:p w14:paraId="3F9975ED" w14:textId="77777777" w:rsidR="0092195B" w:rsidRDefault="0092195B">
                                <w:proofErr w:type="spellStart"/>
                                <w:r>
                                  <w:t>xy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621" o:spid="_x0000_s1434" style="position:absolute;left:7366;top:6782;width:2435;height:2228" coordorigin="4381,2027" coordsize="2435,2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+EC8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s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C+EC8xAAAANwAAAAP&#10;AAAAAAAAAAAAAAAAAKkCAABkcnMvZG93bnJldi54bWxQSwUGAAAAAAQABAD6AAAAmgMAAAAA&#10;">
                          <v:rect id="Rectangle 1622" o:spid="_x0000_s1435" style="position:absolute;left:4381;top:2040;width:2435;height:2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PF4cxQAA&#10;ANwAAAAPAAAAZHJzL2Rvd25yZXYueG1sRI9BSwNBDIXvgv9hiNCbna1QKWunpVTEoojYevEWdtLd&#10;pTuZZSbdbv+9OQjeEt7Le1+W6zF0ZqCU28gOZtMCDHEVfcu1g+/Dy/0CTBZkj11kcnClDOvV7c0S&#10;Sx8v/EXDXmqjIZxLdNCI9KW1uWooYJ7Gnli1Y0wBRddUW5/wouGhsw9F8WgDtqwNDfa0bag67c/B&#10;Qarf6BD6uXzK5mP3PFx/Xu373LnJ3bh5AiM0yr/573rnFX+h+PqMTm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8XhzFAAAA3AAAAA8AAAAAAAAAAAAAAAAAlwIAAGRycy9k&#10;b3ducmV2LnhtbFBLBQYAAAAABAAEAPUAAACJAwAAAAA=&#10;" strokecolor="purple"/>
                          <v:group id="Group 1623" o:spid="_x0000_s1436" style="position:absolute;left:4391;top:2651;width:2424;height:1200" coordorigin="4391,2651" coordsize="2424,1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JWzydwQAAANwAAAAPAAAA&#10;AAAAAAAAAAAAAKkCAABkcnMvZG93bnJldi54bWxQSwUGAAAAAAQABAD6AAAAlwMAAAAA&#10;">
                            <v:line id="Line 1624" o:spid="_x0000_s1437" style="position:absolute;rotation:90;flip:x y;visibility:visible;mso-wrap-style:square" from="5603,2639" to="5603,50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2VKsIAAADcAAAADwAAAGRycy9kb3ducmV2LnhtbERPyWrDMBC9B/IPYgK9JVINDcG1bNqk&#10;hpScmvbS22CNF2qNjKXE7t9XgUBv83jrZMVse3Gl0XeONTxuFAjiypmOGw1fn+V6B8IHZIO9Y9Lw&#10;Sx6KfLnIMDVu4g+6nkMjYgj7FDW0IQyplL5qyaLfuIE4crUbLYYIx0aaEacYbnuZKLWVFjuODS0O&#10;tG+p+jlfrIbudFA1vrlXU6sTHrfl+9PBfmv9sJpfnkEEmsO/+O4+mjh/l8DtmXiBzP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G2VKsIAAADcAAAADwAAAAAAAAAAAAAA&#10;AAChAgAAZHJzL2Rvd25yZXYueG1sUEsFBgAAAAAEAAQA+QAAAJADAAAAAA==&#10;" strokecolor="purple"/>
                            <v:line id="Line 1625" o:spid="_x0000_s1438" style="position:absolute;rotation:90;flip:x;visibility:visible;mso-wrap-style:square" from="5591,2057" to="5591,4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wyYb8AAADcAAAADwAAAGRycy9kb3ducmV2LnhtbERPTYvCMBC9C/6HMAteZE1VELcaRQRR&#10;vGlFr0MztmWbSW1irf/eCIK3ebzPmS9bU4qGaldYVjAcRCCIU6sLzhScks3vFITzyBpLy6TgSQ6W&#10;i25njrG2Dz5Qc/SZCCHsYlSQe1/FUro0J4NuYCviwF1tbdAHWGdS1/gI4aaUoyiaSIMFh4YcK1rn&#10;lP4f70aBv1c3m9K2TS795i/bnSe0f6JSvZ92NQPhqfVf8ce902H+dAzvZ8IFcvE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SEwyYb8AAADcAAAADwAAAAAAAAAAAAAAAACh&#10;AgAAZHJzL2Rvd25yZXYueG1sUEsFBgAAAAAEAAQA+QAAAI0DAAAAAA==&#10;" strokecolor="purple"/>
                            <v:line id="Line 1626" o:spid="_x0000_s1439" style="position:absolute;rotation:90;flip:x;visibility:visible;mso-wrap-style:square" from="5591,1451" to="5591,38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6WqFb8AAADcAAAADwAAAGRycy9kb3ducmV2LnhtbERPTYvCMBC9C/6HMAteZE0VEbcaRQRR&#10;vGlFr0MztmWbSW1irf/eCIK3ebzPmS9bU4qGaldYVjAcRCCIU6sLzhScks3vFITzyBpLy6TgSQ6W&#10;i25njrG2Dz5Qc/SZCCHsYlSQe1/FUro0J4NuYCviwF1tbdAHWGdS1/gI4aaUoyiaSIMFh4YcK1rn&#10;lP4f70aBv1c3m9K2TS795i/bnSe0f6JSvZ92NQPhqfVf8ce902H+dAzvZ8IFcvEC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x6WqFb8AAADcAAAADwAAAAAAAAAAAAAAAACh&#10;AgAAZHJzL2Rvd25yZXYueG1sUEsFBgAAAAAEAAQA+QAAAI0DAAAAAA==&#10;" strokecolor="purple"/>
                          </v:group>
                          <v:group id="Group 1627" o:spid="_x0000_s1440" style="position:absolute;left:5003;top:2027;width:1236;height:2400" coordorigin="5003,2027" coordsize="1236,2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2YDqexAAAANwAAAAP&#10;AAAAAAAAAAAAAAAAAKkCAABkcnMvZG93bnJldi54bWxQSwUGAAAAAAQABAD6AAAAmgMAAAAA&#10;">
                            <v:line id="Line 1628" o:spid="_x0000_s1441" style="position:absolute;rotation:180;flip:x;visibility:visible;mso-wrap-style:square" from="6239,2027" to="6239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jNXZMMAAADcAAAADwAAAGRycy9kb3ducmV2LnhtbERPTWvCQBC9F/wPywje6qYeRFJXiQVR&#10;Dx5qrXgcs2MSzc6G7Mas/75bKPQ2j/c582UwtXhQ6yrLCt7GCQji3OqKCwXHr/XrDITzyBpry6Tg&#10;SQ6Wi8HLHFNte/6kx8EXIoawS1FB6X2TSunykgy6sW2II3e1rUEfYVtI3WIfw00tJ0kylQYrjg0l&#10;NvRRUn4/dEZB1q3CbnM7XZLu2/XFKtuG3f6s1GgYsncQnoL/F/+5tzrOn03h95l4gVz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YzV2TDAAAA3AAAAA8AAAAAAAAAAAAA&#10;AAAAoQIAAGRycy9kb3ducmV2LnhtbFBLBQYAAAAABAAEAPkAAACRAwAAAAA=&#10;" strokecolor="purple"/>
                            <v:line id="Line 1629" o:spid="_x0000_s1442" style="position:absolute;rotation:180;flip:x;visibility:visible;mso-wrap-style:square" from="5621,2027" to="5621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X/y/8MAAADcAAAADwAAAGRycy9kb3ducmV2LnhtbERPO2/CMBDeK/U/WFepGzjt0KKAQQEJ&#10;FYYOPMV4xEcSGp+j2CHuv6+RkLrdp+95k1kwtbhR6yrLCt6GCQji3OqKCwX73XIwAuE8ssbaMin4&#10;JQez6fPTBFNte97QbesLEUPYpaig9L5JpXR5SQbd0DbEkbvY1qCPsC2kbrGP4aaW70nyIQ1WHBtK&#10;bGhRUv6z7YyCrJuH9df1eE66g+uLebYK6++TUq8vIRuD8BT8v/jhXuk4f/QJ92fiBXL6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l/8v/DAAAA3AAAAA8AAAAAAAAAAAAA&#10;AAAAoQIAAGRycy9kb3ducmV2LnhtbFBLBQYAAAAABAAEAPkAAACRAwAAAAA=&#10;" strokecolor="purple"/>
                            <v:line id="Line 1630" o:spid="_x0000_s1443" style="position:absolute;rotation:180;flip:x;visibility:visible;mso-wrap-style:square" from="5003,2027" to="5003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OBmjcYAAADcAAAADwAAAGRycy9kb3ducmV2LnhtbESPQU/DMAyF75P4D5GRuK0pO0xTWTZ1&#10;SIjtwIFtII6mMW2hcaomXcO/xwek3Wy95/c+r7fJdepCQ2g9G7jPclDElbct1wbOp6f5ClSIyBY7&#10;z2TglwJsNzezNRbWT/xKl2OslYRwKNBAE2NfaB2qhhyGzPfEon35wWGUdai1HXCScNfpRZ4vtcOW&#10;paHBnh4bqn6OozNQjrt0eP5+/8zHtzDVu3KfDi8fxtzdpvIBVKQUr+b/670V/JXQyjMygd78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MjgZo3GAAAA3AAAAA8AAAAAAAAA&#10;AAAAAAAAoQIAAGRycy9kb3ducmV2LnhtbFBLBQYAAAAABAAEAPkAAACUAwAAAAA=&#10;" strokecolor="purple"/>
                          </v:group>
                        </v:group>
                        <v:line id="Line 1631" o:spid="_x0000_s1444" style="position:absolute;visibility:visible;mso-wrap-style:square" from="6933,6404" to="7377,68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11SyMMAAADcAAAADwAAAGRycy9kb3ducmV2LnhtbERPS2vCQBC+F/wPywi91Y0WRKOrVKFg&#10;D+LzkOOQHZPY7Gy6u42xv94tFHqbj+8582VnatGS85VlBcNBAoI4t7riQsH59P4yAeEDssbaMim4&#10;k4flovc0x1TbGx+oPYZCxBD2KSooQ2hSKX1ekkE/sA1x5C7WGQwRukJqh7cYbmo5SpKxNFhxbCix&#10;oXVJ+efx2yjoqPoY03Wb7favrt39rDbZ1yFT6rnfvc1ABOrCv/jPvdFx/mQKv8/EC+Ti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ddUsjDAAAA3AAAAA8AAAAAAAAAAAAA&#10;AAAAoQIAAGRycy9kb3ducmV2LnhtbFBLBQYAAAAABAAEAPkAAACRAwAAAAA=&#10;" strokecolor="purple"/>
                      </v:group>
                      <v:line id="Line 1632" o:spid="_x0000_s1445" style="position:absolute;flip:x;visibility:visible;mso-wrap-style:square" from="7989,6591" to="798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LD6sYAAADcAAAADwAAAGRycy9kb3ducmV2LnhtbESPQU/CQBCF7yb8h82QeJMtHIhUFoIE&#10;1JsBNNHb2B3aSne2drel/nvmQMJtJu/Ne9/Ml72rVEdNKD0bGI8SUMSZtyXnBj4O24dHUCEiW6w8&#10;k4F/CrBcDO7mmFp/5h11+5grCeGQooEixjrVOmQFOQwjXxOLdvSNwyhrk2vb4FnCXaUnSTLVDkuW&#10;hgJrWheUnfatMzDtNq+6Pf1+/XTvs89vfun/2vGzMffDfvUEKlIfb+br9ZsV/JngyzMygV5c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Dayw+rGAAAA3AAAAA8AAAAAAAAA&#10;AAAAAAAAoQIAAGRycy9kb3ducmV2LnhtbFBLBQYAAAAABAAEAPkAAACUAwAAAAA=&#10;" strokecolor="red" strokeweight="1pt"/>
                      <v:line id="Line 1633" o:spid="_x0000_s1446" style="position:absolute;flip:x;visibility:visible;mso-wrap-style:square" from="8604,6591" to="8604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f5mccQAAADcAAAADwAAAGRycy9kb3ducmV2LnhtbERPTU/CQBC9m/gfNmPCzW7LgUBhIWoA&#10;vRFQErgN3aGtdGdLd1vqv3dNSLzNy/uc2aI3leiocaVlBUkUgyDOrC45V/D1uXoeg3AeWWNlmRT8&#10;kIPF/PFhhqm2N95St/O5CCHsUlRQeF+nUrqsIIMusjVx4M62MegDbHKpG7yFcFPJYRyPpMGSQ0OB&#10;Nb0VlF12rVEw6pbvsr18H07dZrI/8rq/tsmrUoOn/mUKwlPv/8V394cO8ycJ/D0TLpDz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/mZxxAAAANwAAAAPAAAAAAAAAAAA&#10;AAAAAKECAABkcnMvZG93bnJldi54bWxQSwUGAAAAAAQABAD5AAAAkgMAAAAA&#10;" strokecolor="red" strokeweight="1pt"/>
                      <v:line id="Line 1634" o:spid="_x0000_s1447" style="position:absolute;flip:x;visibility:visible;mso-wrap-style:square" from="9219,6591" to="921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Sz4BsMAAADcAAAADwAAAGRycy9kb3ducmV2LnhtbERPS4vCMBC+C/6HMMLeNNWDaDWKK+7j&#10;JuouuLfZZmy7NpNuk9b6740geJuP7znzZWsK0VDlcssKhoMIBHFidc6pgq/DW38CwnlkjYVlUnAl&#10;B8tFtzPHWNsL76jZ+1SEEHYxKsi8L2MpXZKRQTewJXHgTrYy6AOsUqkrvIRwU8hRFI2lwZxDQ4Yl&#10;rTNKzvvaKBg3mw9Zn/+Ov812+v3D7+1/PXxV6qXXrmYgPLX+KX64P3WYPx3B/ZlwgVzc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ks+AbDAAAA3AAAAA8AAAAAAAAAAAAA&#10;AAAAoQIAAGRycy9kb3ducmV2LnhtbFBLBQYAAAAABAAEAPkAAACRAwAAAAA=&#10;" strokecolor="red" strokeweight="1pt"/>
                    </v:group>
                    <v:rect id="Rectangle 1635" o:spid="_x0000_s1448" style="position:absolute;left:7543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w7QevwAA&#10;ANwAAAAPAAAAZHJzL2Rvd25yZXYueG1sRE/bisIwEH1f8B/CCL6tqQqLVqOIIKjsi9UPGJrpBZNJ&#10;SbK2+/dGWNi3OZzrbHaDNeJJPrSOFcymGQji0umWawX32/FzCSJEZI3GMSn4pQC77ehjg7l2PV/p&#10;WcRapBAOOSpoYuxyKUPZkMUwdR1x4irnLcYEfS21xz6FWyPnWfYlLbacGhrs6NBQ+Sh+rAJ5K479&#10;sjA+c5d59W3Op2tFTqnJeNivQUQa4r/4z33Saf5qAe9n0gVy+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DDtB6/AAAA3AAAAA8AAAAAAAAAAAAAAAAAlwIAAGRycy9kb3ducmV2&#10;LnhtbFBLBQYAAAAABAAEAPUAAACDAwAAAAA=&#10;" filled="f" stroked="f">
                      <v:textbox style="mso-fit-shape-to-text:t" inset="0,0,0,0">
                        <w:txbxContent>
                          <w:p w14:paraId="31C453F6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636" o:spid="_x0000_s1449" style="position:absolute;left:8187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/KixqvwAA&#10;ANwAAAAPAAAAZHJzL2Rvd25yZXYueG1sRE/bisIwEH1f8B/CCL6tqSKLVqOIIKjsi9UPGJrpBZNJ&#10;SbK2+/dGWNi3OZzrbHaDNeJJPrSOFcymGQji0umWawX32/FzCSJEZI3GMSn4pQC77ehjg7l2PV/p&#10;WcRapBAOOSpoYuxyKUPZkMUwdR1x4irnLcYEfS21xz6FWyPnWfYlLbacGhrs6NBQ+Sh+rAJ5K479&#10;sjA+c5d59W3Op2tFTqnJeNivQUQa4r/4z33Saf5qAe9n0gVy+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8qLGq/AAAA3AAAAA8AAAAAAAAAAAAAAAAAlwIAAGRycy9kb3ducmV2&#10;LnhtbFBLBQYAAAAABAAEAPUAAACDAwAAAAA=&#10;" filled="f" stroked="f">
                      <v:textbox style="mso-fit-shape-to-text:t" inset="0,0,0,0">
                        <w:txbxContent>
                          <w:p w14:paraId="4CB50034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637" o:spid="_x0000_s1450" style="position:absolute;left:8860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ZonxvwAA&#10;ANwAAAAPAAAAZHJzL2Rvd25yZXYueG1sRE/bisIwEH1f8B/CCL6tqYKLVqOIIKjsi9UPGJrpBZNJ&#10;SbK2+/dGWNi3OZzrbHaDNeJJPrSOFcymGQji0umWawX32/FzCSJEZI3GMSn4pQC77ehjg7l2PV/p&#10;WcRapBAOOSpoYuxyKUPZkMUwdR1x4irnLcYEfS21xz6FWyPnWfYlLbacGhrs6NBQ+Sh+rAJ5K479&#10;sjA+c5d59W3Op2tFTqnJeNivQUQa4r/4z33Saf5qAe9n0gVy+wI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JBmifG/AAAA3AAAAA8AAAAAAAAAAAAAAAAAlwIAAGRycy9kb3ducmV2&#10;LnhtbFBLBQYAAAAABAAEAPUAAACDAwAAAAA=&#10;" filled="f" stroked="f">
                      <v:textbox style="mso-fit-shape-to-text:t" inset="0,0,0,0">
                        <w:txbxContent>
                          <w:p w14:paraId="5EFA9623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638" o:spid="_x0000_s1451" style="position:absolute;left:9474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tBeGvwAA&#10;ANwAAAAPAAAAZHJzL2Rvd25yZXYueG1sRE/NisIwEL4v+A5hBG9rqgdxq1FEEFzxYvUBhmb6g8mk&#10;JNF2394Iwt7m4/ud9XawRjzJh9axgtk0A0FcOt1yreB2PXwvQYSIrNE4JgV/FGC7GX2tMdeu5ws9&#10;i1iLFMIhRwVNjF0uZSgbshimriNOXOW8xZigr6X22Kdwa+Q8yxbSYsupocGO9g2V9+JhFchrceiX&#10;hfGZO82rs/k9XipySk3Gw24FItIQ/8Uf91Gn+T8LeD+TLpCb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C0F4a/AAAA3AAAAA8AAAAAAAAAAAAAAAAAlwIAAGRycy9kb3ducmV2&#10;LnhtbFBLBQYAAAAABAAEAPUAAACDAwAAAAA=&#10;" filled="f" stroked="f">
                      <v:textbox style="mso-fit-shape-to-text:t" inset="0,0,0,0">
                        <w:txbxContent>
                          <w:p w14:paraId="1EA88CEA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</v:group>
                <v:shape id="Text Box 1639" o:spid="_x0000_s1452" type="#_x0000_t202" style="position:absolute;left:4425;top:544;width:5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sxITwQAA&#10;ANwAAAAPAAAAZHJzL2Rvd25yZXYueG1sRE9Ni8IwEL0L/ocwgrc1cVF37RplUQRPiu4q7G1oxrbY&#10;TEoTbf33RljwNo/3ObNFa0txo9oXjjUMBwoEcepMwZmG35/12ycIH5ANlo5Jw508LObdzgwT4xre&#10;0+0QMhFD2CeoIQ+hSqT0aU4W/cBVxJE7u9piiLDOpKmxieG2lO9KTaTFgmNDjhUtc0ovh6vVcNye&#10;/04jtctWdlw1rlWS7VRq3e+1318gArXhJf53b0ycP/2A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7MSE8EAAADcAAAADwAAAAAAAAAAAAAAAACXAgAAZHJzL2Rvd25y&#10;ZXYueG1sUEsFBgAAAAAEAAQA9QAAAIUDAAAAAA==&#10;" filled="f" stroked="f">
                  <v:textbox>
                    <w:txbxContent>
                      <w:p w14:paraId="0A882C99" w14:textId="77777777" w:rsidR="0092195B" w:rsidRDefault="0092195B">
                        <w:pPr>
                          <w:rPr>
                            <w:vertAlign w:val="super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640" o:spid="_x0000_s1453" type="#_x0000_t202" style="position:absolute;left:8721;top:544;width:5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LIZhxAAA&#10;ANwAAAAPAAAAZHJzL2Rvd25yZXYueG1sRI9Ba8JAEIXvQv/DMoXedLelSo2uUloETxZjFbwN2TEJ&#10;zc6G7Griv+8cCr3N8N68981yPfhG3aiLdWALzxMDirgIrubSwvdhM34DFROywyYwWbhThPXqYbTE&#10;zIWe93TLU6kkhGOGFqqU2kzrWFTkMU5CSyzaJXQek6xdqV2HvYT7Rr8YM9Mea5aGClv6qKj4ya/e&#10;wnF3OZ9ezVf56adtHwaj2c+1tU+Pw/sCVKIh/Zv/rrdO8OdCK8/IBHr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iyGYcQAAADcAAAADwAAAAAAAAAAAAAAAACXAgAAZHJzL2Rv&#10;d25yZXYueG1sUEsFBgAAAAAEAAQA9QAAAIgDAAAAAA==&#10;" filled="f" stroked="f">
                  <v:textbox>
                    <w:txbxContent>
                      <w:p w14:paraId="63F686FB" w14:textId="77777777" w:rsidR="0092195B" w:rsidRDefault="0092195B">
                        <w:pPr>
                          <w:rPr>
                            <w:vertAlign w:val="super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4C2BB14" w14:textId="64336983" w:rsidR="00270133" w:rsidRDefault="00270133">
      <w:pPr>
        <w:tabs>
          <w:tab w:val="left" w:pos="360"/>
          <w:tab w:val="left" w:pos="720"/>
        </w:tabs>
      </w:pPr>
      <w:r>
        <w:tab/>
      </w:r>
      <w:r>
        <w:tab/>
      </w:r>
    </w:p>
    <w:p w14:paraId="7D8FD2F7" w14:textId="2363B02A" w:rsidR="00270133" w:rsidRDefault="00C56E6C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47883751" wp14:editId="7E47EC5D">
                <wp:simplePos x="0" y="0"/>
                <wp:positionH relativeFrom="column">
                  <wp:posOffset>3937635</wp:posOffset>
                </wp:positionH>
                <wp:positionV relativeFrom="paragraph">
                  <wp:posOffset>106680</wp:posOffset>
                </wp:positionV>
                <wp:extent cx="1485900" cy="1371600"/>
                <wp:effectExtent l="0" t="0" r="0" b="0"/>
                <wp:wrapSquare wrapText="bothSides"/>
                <wp:docPr id="567" name="文本框 5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D1BAE" w14:textId="77777777" w:rsidR="00C56E6C" w:rsidRDefault="00C56E6C" w:rsidP="00C56E6C">
                            <w:r>
                              <w:t>0           1           0          1</w:t>
                            </w:r>
                          </w:p>
                          <w:p w14:paraId="75CBC989" w14:textId="77777777" w:rsidR="00C56E6C" w:rsidRDefault="00C56E6C" w:rsidP="00C56E6C"/>
                          <w:p w14:paraId="25FF7931" w14:textId="77777777" w:rsidR="00C56E6C" w:rsidRDefault="00C56E6C" w:rsidP="00C56E6C"/>
                          <w:p w14:paraId="54D92058" w14:textId="420B5515" w:rsidR="00C56E6C" w:rsidRDefault="00C56E6C" w:rsidP="00C56E6C">
                            <w:r>
                              <w:t xml:space="preserve">1            0          </w:t>
                            </w:r>
                            <w:r w:rsidR="00287325">
                              <w:t>1</w:t>
                            </w:r>
                            <w:r>
                              <w:t xml:space="preserve">           </w:t>
                            </w:r>
                            <w:r w:rsidR="00287325">
                              <w:t>0</w:t>
                            </w:r>
                          </w:p>
                          <w:p w14:paraId="28BABE1D" w14:textId="77777777" w:rsidR="00C56E6C" w:rsidRDefault="00C56E6C" w:rsidP="00C56E6C"/>
                          <w:p w14:paraId="1F1C38D3" w14:textId="77777777" w:rsidR="00C56E6C" w:rsidRDefault="00C56E6C" w:rsidP="00C56E6C"/>
                          <w:p w14:paraId="18BCCBC6" w14:textId="6529809E" w:rsidR="00C56E6C" w:rsidRDefault="00287325" w:rsidP="00C56E6C">
                            <w:r>
                              <w:t>1</w:t>
                            </w:r>
                            <w:r w:rsidR="00C56E6C">
                              <w:t xml:space="preserve">            </w:t>
                            </w:r>
                            <w:r>
                              <w:t>1</w:t>
                            </w:r>
                            <w:r w:rsidR="00C56E6C">
                              <w:t xml:space="preserve">           1          0</w:t>
                            </w:r>
                          </w:p>
                          <w:p w14:paraId="1DE22B98" w14:textId="77777777" w:rsidR="00C56E6C" w:rsidRDefault="00C56E6C" w:rsidP="00C56E6C"/>
                          <w:p w14:paraId="08AF36B2" w14:textId="795A08B4" w:rsidR="00C56E6C" w:rsidRDefault="00C56E6C" w:rsidP="00C56E6C">
                            <w:r>
                              <w:t xml:space="preserve">0           </w:t>
                            </w:r>
                            <w:r w:rsidR="00287325">
                              <w:t>0</w:t>
                            </w:r>
                            <w:r>
                              <w:t xml:space="preserve">            0         1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47883751" id="文本框 567" o:spid="_x0000_s1454" type="#_x0000_t202" style="position:absolute;margin-left:310.05pt;margin-top:8.4pt;width:117pt;height:108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" filled="f" stroked="f">
                <v:textbox>
                  <w:txbxContent>
                    <w:p w14:paraId="756D1BAE" w14:textId="77777777" w:rsidR="00C56E6C" w:rsidRDefault="00C56E6C" w:rsidP="00C56E6C">
                      <w:r>
                        <w:t>0           1           0          1</w:t>
                      </w:r>
                    </w:p>
                    <w:p w14:paraId="75CBC989" w14:textId="77777777" w:rsidR="00C56E6C" w:rsidRDefault="00C56E6C" w:rsidP="00C56E6C"/>
                    <w:p w14:paraId="25FF7931" w14:textId="77777777" w:rsidR="00C56E6C" w:rsidRDefault="00C56E6C" w:rsidP="00C56E6C"/>
                    <w:p w14:paraId="54D92058" w14:textId="420B5515" w:rsidR="00C56E6C" w:rsidRDefault="00C56E6C" w:rsidP="00C56E6C">
                      <w:r>
                        <w:t xml:space="preserve">1            0          </w:t>
                      </w:r>
                      <w:r w:rsidR="00287325">
                        <w:t>1</w:t>
                      </w:r>
                      <w:r>
                        <w:t xml:space="preserve">           </w:t>
                      </w:r>
                      <w:r w:rsidR="00287325">
                        <w:t>0</w:t>
                      </w:r>
                    </w:p>
                    <w:p w14:paraId="28BABE1D" w14:textId="77777777" w:rsidR="00C56E6C" w:rsidRDefault="00C56E6C" w:rsidP="00C56E6C"/>
                    <w:p w14:paraId="1F1C38D3" w14:textId="77777777" w:rsidR="00C56E6C" w:rsidRDefault="00C56E6C" w:rsidP="00C56E6C"/>
                    <w:p w14:paraId="18BCCBC6" w14:textId="6529809E" w:rsidR="00C56E6C" w:rsidRDefault="00287325" w:rsidP="00C56E6C">
                      <w:r>
                        <w:t>1</w:t>
                      </w:r>
                      <w:r w:rsidR="00C56E6C">
                        <w:t xml:space="preserve">            </w:t>
                      </w:r>
                      <w:r>
                        <w:t>1</w:t>
                      </w:r>
                      <w:r w:rsidR="00C56E6C">
                        <w:t xml:space="preserve">           1          0</w:t>
                      </w:r>
                    </w:p>
                    <w:p w14:paraId="1DE22B98" w14:textId="77777777" w:rsidR="00C56E6C" w:rsidRDefault="00C56E6C" w:rsidP="00C56E6C"/>
                    <w:p w14:paraId="08AF36B2" w14:textId="795A08B4" w:rsidR="00C56E6C" w:rsidRDefault="00C56E6C" w:rsidP="00C56E6C">
                      <w:r>
                        <w:t xml:space="preserve">0           </w:t>
                      </w:r>
                      <w:r w:rsidR="00287325">
                        <w:t>0</w:t>
                      </w:r>
                      <w:r>
                        <w:t xml:space="preserve">            0         1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21F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43D3AA3" wp14:editId="349C0964">
                <wp:simplePos x="0" y="0"/>
                <wp:positionH relativeFrom="column">
                  <wp:posOffset>1194435</wp:posOffset>
                </wp:positionH>
                <wp:positionV relativeFrom="paragraph">
                  <wp:posOffset>106680</wp:posOffset>
                </wp:positionV>
                <wp:extent cx="1485900" cy="1371600"/>
                <wp:effectExtent l="0" t="0" r="0" b="0"/>
                <wp:wrapSquare wrapText="bothSides"/>
                <wp:docPr id="565" name="文本框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EE37" w14:textId="47EF8EF3" w:rsidR="00F3521F" w:rsidRDefault="00F3521F" w:rsidP="00F3521F">
                            <w:r>
                              <w:t xml:space="preserve">d           </w:t>
                            </w:r>
                            <w:r w:rsidR="00287325">
                              <w:t>d</w:t>
                            </w:r>
                            <w:r w:rsidR="00C56E6C">
                              <w:t xml:space="preserve">            1</w:t>
                            </w:r>
                            <w:r>
                              <w:t xml:space="preserve">          </w:t>
                            </w:r>
                            <w:r w:rsidR="00287325">
                              <w:t>d</w:t>
                            </w:r>
                          </w:p>
                          <w:p w14:paraId="0D03801C" w14:textId="77777777" w:rsidR="00F3521F" w:rsidRDefault="00F3521F" w:rsidP="00F3521F"/>
                          <w:p w14:paraId="5A567AA0" w14:textId="77777777" w:rsidR="00F3521F" w:rsidRDefault="00F3521F" w:rsidP="00F3521F"/>
                          <w:p w14:paraId="42AB3EC4" w14:textId="0753A0E9" w:rsidR="00F3521F" w:rsidRDefault="00287325" w:rsidP="00F3521F">
                            <w:r>
                              <w:t>1</w:t>
                            </w:r>
                            <w:r w:rsidR="00F3521F">
                              <w:t xml:space="preserve">            0          </w:t>
                            </w:r>
                            <w:r w:rsidR="00C56E6C">
                              <w:t>d</w:t>
                            </w:r>
                            <w:r w:rsidR="00F3521F">
                              <w:t xml:space="preserve">           </w:t>
                            </w:r>
                            <w:r w:rsidR="00C56E6C">
                              <w:t>0</w:t>
                            </w:r>
                          </w:p>
                          <w:p w14:paraId="3E93BB99" w14:textId="77777777" w:rsidR="00F3521F" w:rsidRDefault="00F3521F" w:rsidP="00F3521F"/>
                          <w:p w14:paraId="4490A09E" w14:textId="77777777" w:rsidR="00F3521F" w:rsidRDefault="00F3521F" w:rsidP="00F3521F"/>
                          <w:p w14:paraId="7B6EA489" w14:textId="6A751E9D" w:rsidR="00F3521F" w:rsidRDefault="00287325" w:rsidP="00F3521F">
                            <w:r>
                              <w:t>1</w:t>
                            </w:r>
                            <w:r w:rsidR="00C56E6C">
                              <w:t xml:space="preserve">            1</w:t>
                            </w:r>
                            <w:r w:rsidR="00F3521F">
                              <w:t xml:space="preserve">           1          0</w:t>
                            </w:r>
                          </w:p>
                          <w:p w14:paraId="5EAB257C" w14:textId="77777777" w:rsidR="00F3521F" w:rsidRDefault="00F3521F" w:rsidP="00F3521F"/>
                          <w:p w14:paraId="66CA00DA" w14:textId="749B55EB" w:rsidR="00F3521F" w:rsidRDefault="00C56E6C" w:rsidP="00F3521F">
                            <w:r>
                              <w:t>0</w:t>
                            </w:r>
                            <w:r w:rsidR="00F3521F">
                              <w:t xml:space="preserve">           </w:t>
                            </w:r>
                            <w:r w:rsidR="00287325">
                              <w:t>0</w:t>
                            </w:r>
                            <w:r w:rsidR="00F3521F">
                              <w:t xml:space="preserve">            0         1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243D3AA3" id="文本框 565" o:spid="_x0000_s1455" type="#_x0000_t202" style="position:absolute;margin-left:94.05pt;margin-top:8.4pt;width:117pt;height:108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" filled="f" stroked="f">
                <v:textbox>
                  <w:txbxContent>
                    <w:p w14:paraId="1B14EE37" w14:textId="47EF8EF3" w:rsidR="00F3521F" w:rsidRDefault="00F3521F" w:rsidP="00F3521F">
                      <w:r>
                        <w:t xml:space="preserve">d           </w:t>
                      </w:r>
                      <w:proofErr w:type="spellStart"/>
                      <w:r w:rsidR="00287325">
                        <w:t>d</w:t>
                      </w:r>
                      <w:proofErr w:type="spellEnd"/>
                      <w:r w:rsidR="00C56E6C">
                        <w:t xml:space="preserve">            1</w:t>
                      </w:r>
                      <w:r>
                        <w:t xml:space="preserve">          </w:t>
                      </w:r>
                      <w:r w:rsidR="00287325">
                        <w:t>d</w:t>
                      </w:r>
                    </w:p>
                    <w:p w14:paraId="0D03801C" w14:textId="77777777" w:rsidR="00F3521F" w:rsidRDefault="00F3521F" w:rsidP="00F3521F"/>
                    <w:p w14:paraId="5A567AA0" w14:textId="77777777" w:rsidR="00F3521F" w:rsidRDefault="00F3521F" w:rsidP="00F3521F"/>
                    <w:p w14:paraId="42AB3EC4" w14:textId="0753A0E9" w:rsidR="00F3521F" w:rsidRDefault="00287325" w:rsidP="00F3521F">
                      <w:r>
                        <w:t>1</w:t>
                      </w:r>
                      <w:r w:rsidR="00F3521F">
                        <w:t xml:space="preserve">            0          </w:t>
                      </w:r>
                      <w:r w:rsidR="00C56E6C">
                        <w:t>d</w:t>
                      </w:r>
                      <w:r w:rsidR="00F3521F">
                        <w:t xml:space="preserve">           </w:t>
                      </w:r>
                      <w:r w:rsidR="00C56E6C">
                        <w:t>0</w:t>
                      </w:r>
                    </w:p>
                    <w:p w14:paraId="3E93BB99" w14:textId="77777777" w:rsidR="00F3521F" w:rsidRDefault="00F3521F" w:rsidP="00F3521F"/>
                    <w:p w14:paraId="4490A09E" w14:textId="77777777" w:rsidR="00F3521F" w:rsidRDefault="00F3521F" w:rsidP="00F3521F"/>
                    <w:p w14:paraId="7B6EA489" w14:textId="6A751E9D" w:rsidR="00F3521F" w:rsidRDefault="00287325" w:rsidP="00F3521F">
                      <w:r>
                        <w:t>1</w:t>
                      </w:r>
                      <w:r w:rsidR="00C56E6C">
                        <w:t xml:space="preserve">            1</w:t>
                      </w:r>
                      <w:r w:rsidR="00F3521F">
                        <w:t xml:space="preserve">           1          0</w:t>
                      </w:r>
                    </w:p>
                    <w:p w14:paraId="5EAB257C" w14:textId="77777777" w:rsidR="00F3521F" w:rsidRDefault="00F3521F" w:rsidP="00F3521F"/>
                    <w:p w14:paraId="66CA00DA" w14:textId="749B55EB" w:rsidR="00F3521F" w:rsidRDefault="00C56E6C" w:rsidP="00F3521F">
                      <w:r>
                        <w:t>0</w:t>
                      </w:r>
                      <w:r w:rsidR="00F3521F">
                        <w:t xml:space="preserve">           </w:t>
                      </w:r>
                      <w:r w:rsidR="00287325">
                        <w:t>0</w:t>
                      </w:r>
                      <w:r w:rsidR="00F3521F">
                        <w:t xml:space="preserve">            0         1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19D52BB" w14:textId="5C59A412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5B7B934B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2ECE8967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4479F023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14FE3FA4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78DC30A5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32432161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54644E65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27204F76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1D952262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7D54CC22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39283FF2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  <w:u w:val="single"/>
        </w:rPr>
      </w:pPr>
      <w:r>
        <w:rPr>
          <w:sz w:val="24"/>
        </w:rPr>
        <w:t>The data inputs are as follows:</w:t>
      </w:r>
    </w:p>
    <w:p w14:paraId="5829E9AD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  <w:u w:val="single"/>
        </w:rPr>
      </w:pPr>
    </w:p>
    <w:p w14:paraId="5AF6659E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  <w:u w:val="single"/>
        </w:rPr>
        <w:t>For F</w:t>
      </w:r>
      <w:r>
        <w:rPr>
          <w:sz w:val="24"/>
          <w:u w:val="single"/>
          <w:vertAlign w:val="subscript"/>
        </w:rPr>
        <w:t>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For F</w:t>
      </w:r>
      <w:r>
        <w:rPr>
          <w:sz w:val="24"/>
          <w:u w:val="single"/>
          <w:vertAlign w:val="subscript"/>
        </w:rPr>
        <w:t>5</w:t>
      </w:r>
    </w:p>
    <w:p w14:paraId="39A53B16" w14:textId="1674F7F1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sz w:val="24"/>
        </w:rPr>
        <w:tab/>
      </w:r>
      <w:r>
        <w:rPr>
          <w:color w:val="800080"/>
          <w:sz w:val="24"/>
        </w:rPr>
        <w:t>I</w:t>
      </w:r>
      <w:r>
        <w:rPr>
          <w:color w:val="800080"/>
          <w:sz w:val="24"/>
          <w:vertAlign w:val="subscript"/>
        </w:rPr>
        <w:t>0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287325">
        <w:rPr>
          <w:color w:val="800080"/>
          <w:sz w:val="24"/>
        </w:rPr>
        <w:t>z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0</w:t>
      </w:r>
      <w:r>
        <w:rPr>
          <w:color w:val="800080"/>
          <w:sz w:val="24"/>
        </w:rPr>
        <w:t xml:space="preserve"> =</w:t>
      </w:r>
      <w:r w:rsidR="00287325">
        <w:rPr>
          <w:color w:val="800080"/>
          <w:sz w:val="24"/>
        </w:rPr>
        <w:t>z</w:t>
      </w:r>
    </w:p>
    <w:p w14:paraId="12D888EC" w14:textId="4F5801CC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287325">
        <w:rPr>
          <w:color w:val="800080"/>
          <w:sz w:val="24"/>
        </w:rPr>
        <w:t>wz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 =</w:t>
      </w:r>
      <w:r w:rsidR="00287325">
        <w:rPr>
          <w:color w:val="800080"/>
          <w:sz w:val="24"/>
        </w:rPr>
        <w:t>w’z’+wz</w:t>
      </w:r>
    </w:p>
    <w:p w14:paraId="1809759E" w14:textId="7E49DB14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2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287325">
        <w:rPr>
          <w:color w:val="800080"/>
          <w:sz w:val="24"/>
        </w:rPr>
        <w:t>w’+z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2</w:t>
      </w:r>
      <w:r>
        <w:rPr>
          <w:color w:val="800080"/>
          <w:sz w:val="24"/>
        </w:rPr>
        <w:t xml:space="preserve"> =</w:t>
      </w:r>
      <w:r w:rsidR="00287325">
        <w:rPr>
          <w:color w:val="800080"/>
          <w:sz w:val="24"/>
        </w:rPr>
        <w:t>z</w:t>
      </w:r>
    </w:p>
    <w:p w14:paraId="3DF1E47F" w14:textId="1508D17E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3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287325">
        <w:rPr>
          <w:color w:val="800080"/>
          <w:sz w:val="24"/>
        </w:rPr>
        <w:t>z’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3</w:t>
      </w:r>
      <w:r>
        <w:rPr>
          <w:color w:val="800080"/>
          <w:sz w:val="24"/>
        </w:rPr>
        <w:t xml:space="preserve"> =</w:t>
      </w:r>
      <w:r w:rsidR="00287325">
        <w:rPr>
          <w:color w:val="800080"/>
          <w:sz w:val="24"/>
        </w:rPr>
        <w:t>z’</w:t>
      </w:r>
    </w:p>
    <w:p w14:paraId="03D7BB86" w14:textId="77777777" w:rsidR="00270133" w:rsidRDefault="00270133">
      <w:pPr>
        <w:tabs>
          <w:tab w:val="left" w:pos="360"/>
          <w:tab w:val="left" w:pos="720"/>
        </w:tabs>
      </w:pPr>
    </w:p>
    <w:p w14:paraId="0641BFED" w14:textId="77777777" w:rsidR="00270133" w:rsidRDefault="00270133">
      <w:pPr>
        <w:tabs>
          <w:tab w:val="left" w:pos="360"/>
          <w:tab w:val="left" w:pos="720"/>
        </w:tabs>
        <w:rPr>
          <w:sz w:val="24"/>
        </w:rPr>
      </w:pPr>
    </w:p>
    <w:p w14:paraId="236C9C13" w14:textId="77777777" w:rsidR="00270133" w:rsidRDefault="00270133">
      <w:pPr>
        <w:tabs>
          <w:tab w:val="left" w:pos="360"/>
          <w:tab w:val="left" w:pos="720"/>
        </w:tabs>
      </w:pPr>
      <w:r>
        <w:rPr>
          <w:sz w:val="24"/>
        </w:rPr>
        <w:t>(v)</w:t>
      </w:r>
      <w:r>
        <w:rPr>
          <w:sz w:val="24"/>
        </w:rPr>
        <w:tab/>
        <w:t>Partition the K-maps with  x and z as control signals.</w:t>
      </w:r>
    </w:p>
    <w:p w14:paraId="18AC487E" w14:textId="4FDA5D2B" w:rsidR="00270133" w:rsidRDefault="004C0C96">
      <w:pPr>
        <w:tabs>
          <w:tab w:val="left" w:pos="360"/>
          <w:tab w:val="left" w:pos="720"/>
        </w:tabs>
        <w:jc w:val="center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25984" behindDoc="0" locked="0" layoutInCell="0" allowOverlap="1" wp14:anchorId="6861F62D" wp14:editId="1CB78983">
                <wp:simplePos x="0" y="0"/>
                <wp:positionH relativeFrom="column">
                  <wp:posOffset>965835</wp:posOffset>
                </wp:positionH>
                <wp:positionV relativeFrom="paragraph">
                  <wp:posOffset>81915</wp:posOffset>
                </wp:positionV>
                <wp:extent cx="4785360" cy="2171700"/>
                <wp:effectExtent l="0" t="0" r="0" b="0"/>
                <wp:wrapNone/>
                <wp:docPr id="67" name="Group 18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5360" cy="2171700"/>
                          <a:chOff x="2781" y="-2516"/>
                          <a:chExt cx="7536" cy="3420"/>
                        </a:xfrm>
                      </wpg:grpSpPr>
                      <wpg:grpSp>
                        <wpg:cNvPr id="68" name="Group 1840"/>
                        <wpg:cNvGrpSpPr>
                          <a:grpSpLocks/>
                        </wpg:cNvGrpSpPr>
                        <wpg:grpSpPr bwMode="auto">
                          <a:xfrm>
                            <a:off x="2781" y="-2516"/>
                            <a:ext cx="7536" cy="3043"/>
                            <a:chOff x="2421" y="6304"/>
                            <a:chExt cx="7536" cy="3043"/>
                          </a:xfrm>
                        </wpg:grpSpPr>
                        <wpg:grpSp>
                          <wpg:cNvPr id="69" name="Group 1841"/>
                          <wpg:cNvGrpSpPr>
                            <a:grpSpLocks/>
                          </wpg:cNvGrpSpPr>
                          <wpg:grpSpPr bwMode="auto">
                            <a:xfrm>
                              <a:off x="2421" y="6304"/>
                              <a:ext cx="3276" cy="3043"/>
                              <a:chOff x="2421" y="6304"/>
                              <a:chExt cx="3276" cy="3043"/>
                            </a:xfrm>
                          </wpg:grpSpPr>
                          <wpg:grpSp>
                            <wpg:cNvPr id="70" name="Group 1842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21" y="6304"/>
                                <a:ext cx="3276" cy="3029"/>
                                <a:chOff x="2421" y="6304"/>
                                <a:chExt cx="3276" cy="3029"/>
                              </a:xfrm>
                            </wpg:grpSpPr>
                            <wpg:grpSp>
                              <wpg:cNvPr id="71" name="Group 1843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21" y="6304"/>
                                  <a:ext cx="3276" cy="2706"/>
                                  <a:chOff x="2421" y="6304"/>
                                  <a:chExt cx="3276" cy="2706"/>
                                </a:xfrm>
                              </wpg:grpSpPr>
                              <wps:wsp>
                                <wps:cNvPr id="72" name="Text Box 184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6961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EB950DB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" name="Text Box 184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7496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44E4B14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4" name="Text Box 184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8598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B2BD4A6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5" name="Text Box 184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8041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D9B4B42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6" name="Text Box 184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1" y="6484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1221DB4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7" name="Text Box 184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45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10C85F0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8" name="Text Box 185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49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1D05207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" name="Text Box 185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97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0B232FA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" name="Text Box 185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21" y="6527"/>
                                    <a:ext cx="612" cy="4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4D71682" w14:textId="77777777" w:rsidR="0092195B" w:rsidRDefault="0092195B">
                                      <w:r>
                                        <w:t>wy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" name="Text Box 185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81" y="6304"/>
                                    <a:ext cx="624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7C93F7A" w14:textId="77777777" w:rsidR="0092195B" w:rsidRDefault="0092195B">
                                      <w:r>
                                        <w:t>xz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82" name="Group 185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06" y="6782"/>
                                    <a:ext cx="2435" cy="2228"/>
                                    <a:chOff x="4381" y="2027"/>
                                    <a:chExt cx="2435" cy="2401"/>
                                  </a:xfrm>
                                </wpg:grpSpPr>
                                <wps:wsp>
                                  <wps:cNvPr id="83" name="Rectangle 185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81" y="2040"/>
                                      <a:ext cx="2435" cy="238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0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84" name="Group 1856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391" y="2651"/>
                                      <a:ext cx="2424" cy="1200"/>
                                      <a:chOff x="4391" y="2651"/>
                                      <a:chExt cx="2424" cy="1200"/>
                                    </a:xfrm>
                                  </wpg:grpSpPr>
                                  <wps:wsp>
                                    <wps:cNvPr id="85" name="Line 185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 flipH="1" flipV="1">
                                        <a:off x="5603" y="2639"/>
                                        <a:ext cx="0" cy="242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6" name="Line 185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205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87" name="Line 185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1451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88" name="Group 186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03" y="2027"/>
                                      <a:ext cx="1236" cy="2400"/>
                                      <a:chOff x="5003" y="2027"/>
                                      <a:chExt cx="1236" cy="2400"/>
                                    </a:xfrm>
                                  </wpg:grpSpPr>
                                  <wps:wsp>
                                    <wps:cNvPr id="89" name="Line 186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6239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0" name="Line 186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621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91" name="Line 186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003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92" name="Line 186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3" y="6404"/>
                                    <a:ext cx="444" cy="4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800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93" name="Line 186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4" name="Line 186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44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5" name="Line 186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5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96" name="Rectangle 18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83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FE0AD88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97" name="Rectangle 18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27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FA3DFB5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98" name="Rectangle 187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00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E15374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99" name="Rectangle 187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14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16D2192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</wpg:grpSp>
                        <wpg:grpSp>
                          <wpg:cNvPr id="100" name="Group 1872"/>
                          <wpg:cNvGrpSpPr>
                            <a:grpSpLocks/>
                          </wpg:cNvGrpSpPr>
                          <wpg:grpSpPr bwMode="auto">
                            <a:xfrm>
                              <a:off x="6681" y="6304"/>
                              <a:ext cx="3276" cy="3043"/>
                              <a:chOff x="6681" y="6304"/>
                              <a:chExt cx="3276" cy="3043"/>
                            </a:xfrm>
                          </wpg:grpSpPr>
                          <wpg:grpSp>
                            <wpg:cNvPr id="101" name="Group 1873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81" y="6304"/>
                                <a:ext cx="3276" cy="3029"/>
                                <a:chOff x="6681" y="6304"/>
                                <a:chExt cx="3276" cy="3029"/>
                              </a:xfrm>
                            </wpg:grpSpPr>
                            <wpg:grpSp>
                              <wpg:cNvPr id="102" name="Group 187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81" y="6304"/>
                                  <a:ext cx="3276" cy="2706"/>
                                  <a:chOff x="6681" y="6304"/>
                                  <a:chExt cx="3276" cy="2706"/>
                                </a:xfrm>
                              </wpg:grpSpPr>
                              <wps:wsp>
                                <wps:cNvPr id="103" name="Text Box 187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6961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15C5767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Text Box 187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7496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169A18F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5" name="Text Box 187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8598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2295FBF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6" name="Text Box 187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8041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0C382D9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7" name="Text Box 187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73" y="6493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FEC4B63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8" name="Text Box 188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05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2E1A18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" name="Text Box 18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309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C8EE916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0" name="Text Box 18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57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F7968CE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1" name="Text Box 18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81" y="6527"/>
                                    <a:ext cx="612" cy="4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D8098F7" w14:textId="77777777" w:rsidR="0092195B" w:rsidRDefault="0092195B">
                                      <w:r>
                                        <w:t>wy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2" name="Text Box 18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101" y="6304"/>
                                    <a:ext cx="72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215980E" w14:textId="77777777" w:rsidR="0092195B" w:rsidRDefault="0092195B">
                                      <w:r>
                                        <w:t>xz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13" name="Group 188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66" y="6782"/>
                                    <a:ext cx="2435" cy="2228"/>
                                    <a:chOff x="4381" y="2027"/>
                                    <a:chExt cx="2435" cy="2401"/>
                                  </a:xfrm>
                                </wpg:grpSpPr>
                                <wps:wsp>
                                  <wps:cNvPr id="114" name="Rectangle 188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81" y="2040"/>
                                      <a:ext cx="2435" cy="238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0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15" name="Group 188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391" y="2651"/>
                                      <a:ext cx="2424" cy="1200"/>
                                      <a:chOff x="4391" y="2651"/>
                                      <a:chExt cx="2424" cy="1200"/>
                                    </a:xfrm>
                                  </wpg:grpSpPr>
                                  <wps:wsp>
                                    <wps:cNvPr id="116" name="Line 188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 flipH="1" flipV="1">
                                        <a:off x="5603" y="2639"/>
                                        <a:ext cx="0" cy="242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7" name="Line 188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205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18" name="Line 189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1451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119" name="Group 189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03" y="2027"/>
                                      <a:ext cx="1236" cy="2400"/>
                                      <a:chOff x="5003" y="2027"/>
                                      <a:chExt cx="1236" cy="2400"/>
                                    </a:xfrm>
                                  </wpg:grpSpPr>
                                  <wps:wsp>
                                    <wps:cNvPr id="120" name="Line 1892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6239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1" name="Line 1893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621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122" name="Line 18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003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123" name="Line 189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3" y="6404"/>
                                    <a:ext cx="444" cy="4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800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24" name="Line 189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98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189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604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Line 1898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21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27" name="Rectangle 189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3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F6AE7B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128" name="Rectangle 190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87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BB2CC1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129" name="Rectangle 190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60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D65F3E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130" name="Rectangle 19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4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63157A7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131" name="Text Box 1903"/>
                        <wps:cNvSpPr txBox="1">
                          <a:spLocks noChangeArrowheads="1"/>
                        </wps:cNvSpPr>
                        <wps:spPr bwMode="auto">
                          <a:xfrm>
                            <a:off x="4425" y="5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5784B2" w14:textId="77777777" w:rsidR="0092195B" w:rsidRDefault="0092195B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1904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5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FA718" w14:textId="77777777" w:rsidR="0092195B" w:rsidRDefault="0092195B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861F62D" id="Group 1839" o:spid="_x0000_s1456" style="position:absolute;left:0;text-align:left;margin-left:76.05pt;margin-top:6.45pt;width:376.8pt;height:171pt;z-index:251625984" coordorigin="2781,-2516" coordsize="7536,3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" o:allowincell="f">
                <v:group id="Group 1840" o:spid="_x0000_s1457" style="position:absolute;left:2781;top:-2516;width:7536;height:3043" coordorigin="2421,6304" coordsize="753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BLTb1hwQAAANsAAAAPAAAA&#10;AAAAAAAAAAAAAKkCAABkcnMvZG93bnJldi54bWxQSwUGAAAAAAQABAD6AAAAlwMAAAAA&#10;">
                  <v:group id="Group 1841" o:spid="_x0000_s1458" style="position:absolute;left:2421;top:6304;width:3276;height:3043" coordorigin="2421,6304" coordsize="327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ARj6xQAAANsAAAAPAAAAZHJzL2Rvd25yZXYueG1sRI9Pa8JAFMTvhX6H5RV6&#10;M5u0KDVmFZG29BAEtSDeHtlnEsy+Ddlt/nx7t1DocZiZ3zDZZjSN6KlztWUFSRSDIC6srrlU8H36&#10;mL2BcB5ZY2OZFEzkYLN+fMgw1XbgA/VHX4oAYZeigsr7NpXSFRUZdJFtiYN3tZ1BH2RXSt3hEOCm&#10;kS9xvJAGaw4LFba0q6i4HX+Mgs8Bh+1r8t7nt+tuupzm+3OekFLPT+N2BcLT6P/Df+0vrWCxhN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AEY+sUAAADbAAAA&#10;DwAAAAAAAAAAAAAAAACpAgAAZHJzL2Rvd25yZXYueG1sUEsFBgAAAAAEAAQA+gAAAJsDAAAAAA==&#10;">
                    <v:group id="Group 1842" o:spid="_x0000_s1459" style="position:absolute;left:2421;top:6304;width:3276;height:3029" coordorigin="2421,6304" coordsize="3276,3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w4ie6wwAAANsAAAAPAAAAZHJzL2Rvd25yZXYueG1sRE/LasJAFN0L/YfhFroz&#10;k7RoS3QUCW3pQgSTQnF3yVyTYOZOyEzz+HtnUejycN7b/WRaMVDvGssKkigGQVxa3XCl4Lv4WL6B&#10;cB5ZY2uZFMzkYL97WGwx1XbkMw25r0QIYZeigtr7LpXSlTUZdJHtiAN3tb1BH2BfSd3jGMJNK5/j&#10;eC0NNhwaauwoq6m85b9GweeI4+EleR+Ot2s2X4rV6eeYkFJPj9NhA8LT5P/Ff+4vreA1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DDiJ7rDAAAA2wAAAA8A&#10;AAAAAAAAAAAAAAAAqQIAAGRycy9kb3ducmV2LnhtbFBLBQYAAAAABAAEAPoAAACZAwAAAAA=&#10;">
                      <v:group id="Group 1843" o:spid="_x0000_s1460" style="position:absolute;left:2421;top:6304;width:3276;height:2706" coordorigin="2421,6304" coordsize="3276,27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roIhxQAAANsAAAAPAAAAZHJzL2Rvd25yZXYueG1sRI9Pa8JAFMTvBb/D8oTe&#10;mk2UthKzikgtPYRCVRBvj+wzCWbfhuw2f759t1DocZiZ3zDZdjSN6KlztWUFSRSDIC6srrlUcD4d&#10;nlYgnEfW2FgmBRM52G5mDxmm2g78Rf3RlyJA2KWooPK+TaV0RUUGXWRb4uDdbGfQB9mVUnc4BLhp&#10;5CKOX6TBmsNChS3tKyrux2+j4H3AYbdM3vr8fttP19Pz5yVPSKnH+bhbg/A0+v/wX/tDK3hN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X66CIcUAAADbAAAA&#10;DwAAAAAAAAAAAAAAAACpAgAAZHJzL2Rvd25yZXYueG1sUEsFBgAAAAAEAAQA+gAAAJsDAAAAAA==&#10;">
                        <v:shape id="Text Box 1844" o:spid="_x0000_s1461" type="#_x0000_t202" style="position:absolute;left:2629;top:6961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vBh6wwAA&#10;ANsAAAAPAAAAZHJzL2Rvd25yZXYueG1sRI9Ba8JAFITvhf6H5QleSt00h1ZS1xCkotdYL94e2WcS&#10;zL5NsluT+OvdguBxmJlvmFU6mkZcqXe1ZQUfiwgEcWF1zaWC4+/2fQnCeWSNjWVSMJGDdP36ssJE&#10;24Fzuh58KQKEXYIKKu/bREpXVGTQLWxLHLyz7Q36IPtS6h6HADeNjKPoUxqsOSxU2NKmouJy+DMK&#10;7PAzGUtdFL+dbma3ybr8HHdKzWdj9g3C0+if4Ud7rxV8xfD/JfwAub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ZvBh6wwAAANsAAAAPAAAAAAAAAAAAAAAAAJcCAABkcnMvZG93&#10;bnJldi54bWxQSwUGAAAAAAQABAD1AAAAhwMAAAAA&#10;" strokecolor="white">
                          <v:textbox>
                            <w:txbxContent>
                              <w:p w14:paraId="7EB950DB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845" o:spid="_x0000_s1462" type="#_x0000_t202" style="position:absolute;left:2629;top:7496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8L3hwgAA&#10;ANsAAAAPAAAAZHJzL2Rvd25yZXYueG1sRI9Pi8IwFMTvgt8hPMGLaGoFla5RRBS96u7F26N5/cM2&#10;L20Tbd1Pv1lY8DjMzG+Yza43lXhS60rLCuazCARxanXJuYKvz9N0DcJ5ZI2VZVLwIge77XCwwUTb&#10;jq/0vPlcBAi7BBUU3teJlC4tyKCb2Zo4eJltDfog21zqFrsAN5WMo2gpDZYcFgqs6VBQ+n17GAW2&#10;O76MpSaKJ/cfcz7sm2sWN0qNR/3+A4Sn3r/D/+2LVrBawN+X8APk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bwveHCAAAA2wAAAA8AAAAAAAAAAAAAAAAAlwIAAGRycy9kb3du&#10;cmV2LnhtbFBLBQYAAAAABAAEAPUAAACGAwAAAAA=&#10;" strokecolor="white">
                          <v:textbox>
                            <w:txbxContent>
                              <w:p w14:paraId="444E4B14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846" o:spid="_x0000_s1463" type="#_x0000_t202" style="position:absolute;left:2629;top:8598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GSWVwgAA&#10;ANsAAAAPAAAAZHJzL2Rvd25yZXYueG1sRI9Pi8IwFMTvgt8hPMGLaGoRla5RRBS96u7F26N5/cM2&#10;L20Tbd1Pv1lY8DjMzG+Yza43lXhS60rLCuazCARxanXJuYKvz9N0DcJ5ZI2VZVLwIge77XCwwUTb&#10;jq/0vPlcBAi7BBUU3teJlC4tyKCb2Zo4eJltDfog21zqFrsAN5WMo2gpDZYcFgqs6VBQ+n17GAW2&#10;O76MpSaKJ/cfcz7sm2sWN0qNR/3+A4Sn3r/D/+2LVrBawN+X8APk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ZJZXCAAAA2wAAAA8AAAAAAAAAAAAAAAAAlwIAAGRycy9kb3du&#10;cmV2LnhtbFBLBQYAAAAABAAEAPUAAACGAwAAAAA=&#10;" strokecolor="white">
                          <v:textbox>
                            <w:txbxContent>
                              <w:p w14:paraId="2B2BD4A6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847" o:spid="_x0000_s1464" type="#_x0000_t202" style="position:absolute;left:2629;top:8041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VYAOwwAA&#10;ANsAAAAPAAAAZHJzL2Rvd25yZXYueG1sRI9Li8JAEITvgv9haMGL6MSAD7KOIqLoVXcv3ppM58Fm&#10;epLMaOL++p2FBY9FVX1FbXa9qcSTWldaVjCfRSCIU6tLzhV8fZ6maxDOI2usLJOCFznYbYeDDSba&#10;dnyl583nIkDYJaig8L5OpHRpQQbdzNbEwctsa9AH2eZSt9gFuKlkHEVLabDksFBgTYeC0u/bwyiw&#10;3fFlLDVRPLn/mPNh31yzuFFqPOr3HyA89f4d/m9ftILVAv6+hB8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WVYAOwwAAANsAAAAPAAAAAAAAAAAAAAAAAJcCAABkcnMvZG93&#10;bnJldi54bWxQSwUGAAAAAAQABAD1AAAAhwMAAAAA&#10;" strokecolor="white">
                          <v:textbox>
                            <w:txbxContent>
                              <w:p w14:paraId="7D9B4B42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848" o:spid="_x0000_s1465" type="#_x0000_t202" style="position:absolute;left:3141;top:6484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xDVPxAAA&#10;ANsAAAAPAAAAZHJzL2Rvd25yZXYueG1sRI/dasJAFITvC77DcgRvRDeVEiW6ihQEe2Hr3wMcssds&#10;NHs2ZNckfftuodDLYWa+YVab3laipcaXjhW8ThMQxLnTJRcKrpfdZAHCB2SNlWNS8E0eNuvBywoz&#10;7To+UXsOhYgQ9hkqMCHUmZQ+N2TRT11NHL2bayyGKJtC6ga7CLeVnCVJKi2WHBcM1vRuKH+cn1bB&#10;6cMcx/x2OFRatun9+vn86hZjpUbDfrsEEagP/+G/9l4rmKfw+yX+ALn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sQ1T8QAAADbAAAADwAAAAAAAAAAAAAAAACXAgAAZHJzL2Rv&#10;d25yZXYueG1sUEsFBgAAAAAEAAQA9QAAAIgDAAAAAA==&#10;" filled="f" strokecolor="white">
                          <v:textbox>
                            <w:txbxContent>
                              <w:p w14:paraId="11221DB4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849" o:spid="_x0000_s1466" type="#_x0000_t202" style="position:absolute;left:3745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y7viwwAA&#10;ANsAAAAPAAAAZHJzL2Rvd25yZXYueG1sRI9Pi8IwFMTvC36H8AQvi6b2sEo1liIu7tU/F2+P5tkW&#10;m5e2ydq6n34jCB6HmfkNs04HU4s7da6yrGA+i0AQ51ZXXCg4n76nSxDOI2usLZOCBzlIN6OPNSba&#10;9nyg+9EXIkDYJaig9L5JpHR5SQbdzDbEwbvazqAPsiuk7rAPcFPLOIq+pMGKw0KJDW1Lym/HX6PA&#10;9ruHsdRG8eflz+y3WXu4xq1Sk/GQrUB4Gvw7/Gr/aAWLBTy/hB8gN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Jy7viwwAAANsAAAAPAAAAAAAAAAAAAAAAAJcCAABkcnMvZG93&#10;bnJldi54bWxQSwUGAAAAAAQABAD1AAAAhwMAAAAA&#10;" strokecolor="white">
                          <v:textbox>
                            <w:txbxContent>
                              <w:p w14:paraId="210C85F0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850" o:spid="_x0000_s1467" type="#_x0000_t202" style="position:absolute;left:5049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VC+QvgAA&#10;ANsAAAAPAAAAZHJzL2Rvd25yZXYueG1sRE/LqsIwEN0L/kMYwY1oahdXqUYRUXTrY+NuaMa22Eza&#10;Jtrq198sBJeH816uO1OKFzWusKxgOolAEKdWF5wpuF724zkI55E1lpZJwZscrFf93hITbVs+0evs&#10;MxFC2CWoIPe+SqR0aU4G3cRWxIG728agD7DJpG6wDeGmlHEU/UmDBYeGHCva5pQ+zk+jwLa7t7FU&#10;R/Ho9jGH7aY+3eNaqeGg2yxAeOr8T/x1H7WCWRgbvoQfIFf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+FQvkL4AAADbAAAADwAAAAAAAAAAAAAAAACXAgAAZHJzL2Rvd25yZXYu&#10;eG1sUEsFBgAAAAAEAAQA9QAAAIIDAAAAAA==&#10;" strokecolor="white">
                          <v:textbox>
                            <w:txbxContent>
                              <w:p w14:paraId="21D05207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851" o:spid="_x0000_s1468" type="#_x0000_t202" style="position:absolute;left:4397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GIoLwwAA&#10;ANsAAAAPAAAAZHJzL2Rvd25yZXYueG1sRI9Li8JAEITvgv9haMGL6MQcfGQdRUTRq+5evDWZzoPN&#10;9CSZ0cT99TsLCx6LqvqK2ux6U4knta60rGA+i0AQp1aXnCv4+jxNVyCcR9ZYWSYFL3Kw2w4HG0y0&#10;7fhKz5vPRYCwS1BB4X2dSOnSggy6ma2Jg5fZ1qAPss2lbrELcFPJOIoW0mDJYaHAmg4Fpd+3h1Fg&#10;u+PLWGqieHL/MefDvrlmcaPUeNTvP0B46v07/N++aAXLNfx9CT9Ab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XGIoLwwAAANsAAAAPAAAAAAAAAAAAAAAAAJcCAABkcnMvZG93&#10;bnJldi54bWxQSwUGAAAAAAQABAD1AAAAhwMAAAAA&#10;" strokecolor="white">
                          <v:textbox>
                            <w:txbxContent>
                              <w:p w14:paraId="00B232FA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852" o:spid="_x0000_s1469" type="#_x0000_t202" style="position:absolute;left:2421;top:6527;width:612;height: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91OxvAAA&#10;ANsAAAAPAAAAZHJzL2Rvd25yZXYueG1sRE+7CsIwFN0F/yFcwUU0tYNINYqIoquPxe3SXNtic9M2&#10;0Va/3gyC4+G8l+vOlOJFjSssK5hOIhDEqdUFZwqul/14DsJ5ZI2lZVLwJgfrVb+3xETblk/0OvtM&#10;hBB2CSrIva8SKV2ak0E3sRVx4O62MegDbDKpG2xDuCllHEUzabDg0JBjRduc0sf5aRTYdvc2luoo&#10;Ht0+5rDd1Kd7XCs1HHSbBQhPnf+Lf+6jVjAP68OX8APk6gs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DP3U7G8AAAA2wAAAA8AAAAAAAAAAAAAAAAAlwIAAGRycy9kb3ducmV2Lnht&#10;bFBLBQYAAAAABAAEAPUAAACAAwAAAAA=&#10;" strokecolor="white">
                          <v:textbox>
                            <w:txbxContent>
                              <w:p w14:paraId="54D71682" w14:textId="77777777" w:rsidR="0092195B" w:rsidRDefault="0092195B">
                                <w:proofErr w:type="spellStart"/>
                                <w:r>
                                  <w:t>wy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853" o:spid="_x0000_s1470" type="#_x0000_t202" style="position:absolute;left:2781;top:6304;width:624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+N0cxAAA&#10;ANsAAAAPAAAAZHJzL2Rvd25yZXYueG1sRI/dasJAFITvC77DcgRvRDdKkRBdRQShvbCtPw9wyB6z&#10;0ezZkF2T+PZuodDLYWa+YVab3laipcaXjhXMpgkI4tzpkgsFl/N+koLwAVlj5ZgUPMnDZj14W2Gm&#10;XcdHak+hEBHCPkMFJoQ6k9Lnhiz6qauJo3d1jcUQZVNI3WAX4baS8yRZSIslxwWDNe0M5ffTwyo4&#10;fpqfMb8fDpWW7eJ2+Xp8d+lYqdGw3y5BBOrDf/iv/aEVpDP4/RJ/gFy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PjdHMQAAADbAAAADwAAAAAAAAAAAAAAAACXAgAAZHJzL2Rv&#10;d25yZXYueG1sUEsFBgAAAAAEAAQA9QAAAIgDAAAAAA==&#10;" filled="f" strokecolor="white">
                          <v:textbox>
                            <w:txbxContent>
                              <w:p w14:paraId="17C93F7A" w14:textId="77777777" w:rsidR="0092195B" w:rsidRDefault="0092195B">
                                <w:proofErr w:type="spellStart"/>
                                <w:r>
                                  <w:t>xz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854" o:spid="_x0000_s1471" style="position:absolute;left:3106;top:6782;width:2435;height:2228" coordorigin="4381,2027" coordsize="2435,2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        <v:rect id="Rectangle 1855" o:spid="_x0000_s1472" style="position:absolute;left:4381;top:2040;width:2435;height:2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5Tb3xAAA&#10;ANsAAAAPAAAAZHJzL2Rvd25yZXYueG1sRI9Ba8JAFITvgv9heYXedNOKItFVxFKUFinVXrw9ss8k&#10;mH0bdl9j/PfdQqHHYWa+YZbr3jWqoxBrzwaexhko4sLbmksDX6fX0RxUFGSLjWcycKcI69VwsMTc&#10;+ht/UneUUiUIxxwNVCJtrnUsKnIYx74lTt7FB4eSZCi1DXhLcNfo5yybaYc1p4UKW9pWVFyP385A&#10;KN/o5NqpfMjmsH/p7uedfp8a8/jQbxaghHr5D/+199bAfAK/X9IP0K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4eU298QAAADbAAAADwAAAAAAAAAAAAAAAACXAgAAZHJzL2Rv&#10;d25yZXYueG1sUEsFBgAAAAAEAAQA9QAAAIgDAAAAAA==&#10;" strokecolor="purple"/>
                          <v:group id="Group 1856" o:spid="_x0000_s1473" style="position:absolute;left:4391;top:2651;width:2424;height:1200" coordorigin="4391,2651" coordsize="2424,1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        <v:line id="Line 1857" o:spid="_x0000_s1474" style="position:absolute;rotation:90;flip:x y;visibility:visible;mso-wrap-style:square" from="5603,2639" to="5603,50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hx8iMMAAADbAAAADwAAAGRycy9kb3ducmV2LnhtbESPS2vDMBCE74X8B7GB3mopgQTjRAnN&#10;C1J8ittLbou1flBrZSwlcf99VSjkOMzMN8x6O9pO3GnwrWMNs0SBIC6dabnW8PV5ektB+IBssHNM&#10;Gn7Iw3YzeVljZtyDL3QvQi0ihH2GGpoQ+kxKXzZk0SeuJ45e5QaLIcqhlmbAR4TbTs6VWkqLLceF&#10;BnvaN1R+Fzeroc0PqsKj25lK5Xhenj4WB3vV+nU6vq9ABBrDM/zfPhsN6QL+vsQfID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ocfIjDAAAA2wAAAA8AAAAAAAAAAAAA&#10;AAAAoQIAAGRycy9kb3ducmV2LnhtbFBLBQYAAAAABAAEAPkAAACRAwAAAAA=&#10;" strokecolor="purple"/>
                            <v:line id="Line 1858" o:spid="_x0000_s1475" style="position:absolute;rotation:90;flip:x;visibility:visible;mso-wrap-style:square" from="5591,2057" to="5591,4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1aZncEAAADbAAAADwAAAGRycy9kb3ducmV2LnhtbESPzarCMBSE94LvEI7gRjS9LorWRhFB&#10;rtydP+j20BzbYnNSm1jr298IgsthZr5h0lVnKtFS40rLCn4mEQjizOqScwWn43Y8A+E8ssbKMil4&#10;kYPVst9LMdH2yXtqDz4XAcIuQQWF93UipcsKMugmtiYO3tU2Bn2QTS51g88AN5WcRlEsDZYcFgqs&#10;aVNQdjs8jAL/qO82o9/ueBm183x3junvhUoNB916AcJT57/hT3unFcxieH8JP0Au/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/VpmdwQAAANsAAAAPAAAAAAAAAAAAAAAA&#10;AKECAABkcnMvZG93bnJldi54bWxQSwUGAAAAAAQABAD5AAAAjwMAAAAA&#10;" strokecolor="purple"/>
                            <v:line id="Line 1859" o:spid="_x0000_s1476" style="position:absolute;rotation:90;flip:x;visibility:visible;mso-wrap-style:square" from="5591,1451" to="5591,38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Bo8BsIAAADbAAAADwAAAGRycy9kb3ducmV2LnhtbESPT4vCMBTE78J+h/AEL6KpHvzTbSqL&#10;IMretLJ7fTRv22LzUptY67c3C4LHYWZ+wySb3tSio9ZVlhXMphEI4tzqigsF52w3WYFwHlljbZkU&#10;PMjBJv0YJBhre+cjdSdfiABhF6OC0vsmltLlJRl0U9sQB+/PtgZ9kG0hdYv3ADe1nEfRQhqsOCyU&#10;2NC2pPxyuhkF/tZcbU77Pvsdd+vi8LOg7wcqNRr2X58gPPX+HX61D1rBagn/X8IPkOkT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Bo8BsIAAADbAAAADwAAAAAAAAAAAAAA&#10;AAChAgAAZHJzL2Rvd25yZXYueG1sUEsFBgAAAAAEAAQA+QAAAJADAAAAAA==&#10;" strokecolor="purple"/>
                          </v:group>
                          <v:group id="Group 1860" o:spid="_x0000_s1477" style="position:absolute;left:5003;top:2027;width:1236;height:2400" coordorigin="5003,2027" coordsize="1236,2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0Fbm8IAAADbAAAADwAA&#10;AAAAAAAAAAAAAACpAgAAZHJzL2Rvd25yZXYueG1sUEsFBgAAAAAEAAQA+gAAAJgDAAAAAA==&#10;">
                            <v:line id="Line 1861" o:spid="_x0000_s1478" style="position:absolute;rotation:180;flip:x;visibility:visible;mso-wrap-style:square" from="6239,2027" to="6239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+hy+8UAAADbAAAADwAAAGRycy9kb3ducmV2LnhtbESPzW7CMBCE75V4B2uRuIFDD4imGBSQ&#10;UOHQQ/mpOC7xNkmJ11HsEPft60pIPY5m5hvNYhVMLe7UusqygukkAUGcW11xoeB03I7nIJxH1lhb&#10;JgU/5GC1HDwtMNW25w+6H3whIoRdigpK75tUSpeXZNBNbEMcvS/bGvRRtoXULfYRbmr5nCQzabDi&#10;uFBiQ5uS8tuhMwqybh32b9+f16Q7u75YZ7uwf78oNRqG7BWEp+D/w4/2TiuYv8Dfl/gD5P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+hy+8UAAADbAAAADwAAAAAAAAAA&#10;AAAAAAChAgAAZHJzL2Rvd25yZXYueG1sUEsFBgAAAAAEAAQA+QAAAJMDAAAAAA==&#10;" strokecolor="purple"/>
                            <v:line id="Line 1862" o:spid="_x0000_s1479" style="position:absolute;rotation:180;flip:x;visibility:visible;mso-wrap-style:square" from="5621,2027" to="5621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wtNu8IAAADbAAAADwAAAGRycy9kb3ducmV2LnhtbERPu07DMBTdkfoP1q3ERh06oJLWidJK&#10;VduhA32J8RJfkkB8HcVOY/4eD0iMR+e9yoNpxZ1611hW8DxLQBCXVjdcKbict08LEM4ja2wtk4If&#10;cpBnk4cVptqO/Eb3k69EDGGXooLa+y6V0pU1GXQz2xFH7tP2Bn2EfSV1j2MMN62cJ8mLNNhwbKix&#10;o01N5fdpMAqKYR0Ou6/bRzJc3Viti304HN+VepyGYgnCU/D/4j/3Xit4jevjl/gDZPYL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wtNu8IAAADbAAAADwAAAAAAAAAAAAAA&#10;AAChAgAAZHJzL2Rvd25yZXYueG1sUEsFBgAAAAAEAAQA+QAAAJADAAAAAA==&#10;" strokecolor="purple"/>
                            <v:line id="Line 1863" o:spid="_x0000_s1480" style="position:absolute;rotation:180;flip:x;visibility:visible;mso-wrap-style:square" from="5003,2027" to="5003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EfoIMUAAADbAAAADwAAAGRycy9kb3ducmV2LnhtbESPQWvCQBSE74L/YXkFb3WjB2lTV4mC&#10;qAcPals8PrOvSdrs25DdmO2/dwsFj8PMfMPMl8HU4katqywrmIwTEMS51RUXCt7Pm+cXEM4ja6wt&#10;k4JfcrBcDAdzTLXt+Ui3ky9EhLBLUUHpfZNK6fKSDLqxbYij92Vbgz7KtpC6xT7CTS2nSTKTBiuO&#10;CyU2tC4p/zl1RkHWrcJ++/15TboP1xerbBf2h4tSo6eQvYHwFPwj/N/eaQWvE/j7En+AXN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8EfoIMUAAADbAAAADwAAAAAAAAAA&#10;AAAAAAChAgAAZHJzL2Rvd25yZXYueG1sUEsFBgAAAAAEAAQA+QAAAJMDAAAAAA==&#10;" strokecolor="purple"/>
                          </v:group>
                        </v:group>
                        <v:line id="Line 1864" o:spid="_x0000_s1481" style="position:absolute;visibility:visible;mso-wrap-style:square" from="2673,6404" to="3117,68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fAZfcUAAADbAAAADwAAAGRycy9kb3ducmV2LnhtbESPQWvCQBSE70L/w/IK3symFqSNrmIL&#10;BXsoVushx0f2mUSzb9PdNab99a4geBxm5htmtuhNIzpyvras4ClJQRAXVtdcKtj9fIxeQPiArLGx&#10;TAr+yMNi/jCYYabtmTfUbUMpIoR9hgqqENpMSl9UZNAntiWO3t46gyFKV0rt8BzhppHjNJ1IgzXH&#10;hQpbeq+oOG5PRkFP9eeEDl/5+vvZdev/t1X+u8mVGj72yymIQH24h2/tlVbwOobrl/gD5Pw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fAZfcUAAADbAAAADwAAAAAAAAAA&#10;AAAAAAChAgAAZHJzL2Rvd25yZXYueG1sUEsFBgAAAAAEAAQA+QAAAJMDAAAAAA==&#10;" strokecolor="purple"/>
                      </v:group>
                      <v:line id="Line 1865" o:spid="_x0000_s1482" style="position:absolute;flip:x;visibility:visible;mso-wrap-style:square" from="3729,6591" to="372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katlcUAAADbAAAADwAAAGRycy9kb3ducmV2LnhtbESPQWvCQBSE74X+h+UVvNWNFkTTrFKl&#10;VW+iVWhvr9nXJJp9m2Y3Mf57VxB6HGbmGyaZdaYULdWusKxg0I9AEKdWF5wp2H9+PI9BOI+ssbRM&#10;Ci7kYDZ9fEgw1vbMW2p3PhMBwi5GBbn3VSylS3My6Pq2Ig7er60N+iDrTOoazwFuSjmMopE0WHBY&#10;yLGiRU7padcYBaP2fSWb0/Hrp91MDt+87P6awVyp3lP39grCU+f/w/f2WiuYvMDtS/gBcn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katlcUAAADbAAAADwAAAAAAAAAA&#10;AAAAAAChAgAAZHJzL2Rvd25yZXYueG1sUEsFBgAAAAAEAAQA+QAAAJMDAAAAAA==&#10;" strokecolor="red" strokeweight="1pt"/>
                      <v:line id="Line 1866" o:spid="_x0000_s1483" style="position:absolute;flip:x;visibility:visible;mso-wrap-style:square" from="4344,6591" to="4344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a814cUAAADbAAAADwAAAGRycy9kb3ducmV2LnhtbESPQWvCQBSE74X+h+UVvNWNUkTTrFKl&#10;VW+iVWhvr9nXJJp9m2Y3Mf57VxB6HGbmGyaZdaYULdWusKxg0I9AEKdWF5wp2H9+PI9BOI+ssbRM&#10;Ci7kYDZ9fEgw1vbMW2p3PhMBwi5GBbn3VSylS3My6Pq2Ig7er60N+iDrTOoazwFuSjmMopE0WHBY&#10;yLGiRU7padcYBaP2fSWb0/Hrp91MDt+87P6awVyp3lP39grCU+f/w/f2WiuYvMDtS/gBcn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Ua814cUAAADbAAAADwAAAAAAAAAA&#10;AAAAAAChAgAAZHJzL2Rvd25yZXYueG1sUEsFBgAAAAAEAAQA+QAAAJMDAAAAAA==&#10;" strokecolor="red" strokeweight="1pt"/>
                      <v:line id="Line 1867" o:spid="_x0000_s1484" style="position:absolute;flip:x;visibility:visible;mso-wrap-style:square" from="4959,6591" to="495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uOQesUAAADbAAAADwAAAGRycy9kb3ducmV2LnhtbESPQWvCQBSE74X+h+UVvNWNQkXTrFKl&#10;VW+iVWhvr9nXJJp9m2Y3Mf57VxB6HGbmGyaZdaYULdWusKxg0I9AEKdWF5wp2H9+PI9BOI+ssbRM&#10;Ci7kYDZ9fEgw1vbMW2p3PhMBwi5GBbn3VSylS3My6Pq2Ig7er60N+iDrTOoazwFuSjmMopE0WHBY&#10;yLGiRU7padcYBaP2fSWb0/Hrp91MDt+87P6awVyp3lP39grCU+f/w/f2WiuYvMDtS/gBcn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uOQesUAAADbAAAADwAAAAAAAAAA&#10;AAAAAAChAgAAZHJzL2Rvd25yZXYueG1sUEsFBgAAAAAEAAQA+QAAAJMDAAAAAA==&#10;" strokecolor="red" strokeweight="1pt"/>
                    </v:group>
                    <v:rect id="Rectangle 1868" o:spid="_x0000_s1485" style="position:absolute;left:3283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QCg3wAAA&#10;ANsAAAAPAAAAZHJzL2Rvd25yZXYueG1sRI/NigIxEITvC75DaMHbmtGDuKNRRBBc8eLoAzSTnh9M&#10;OkMSndm3N4Kwx6KqvqLW28Ea8SQfWscKZtMMBHHpdMu1gtv18L0EESKyRuOYFPxRgO1m9LXGXLue&#10;L/QsYi0ShEOOCpoYu1zKUDZkMUxdR5y8ynmLMUlfS+2xT3Br5DzLFtJiy2mhwY72DZX34mEVyGtx&#10;6JeF8Zk7zauz+T1eKnJKTcbDbgUi0hD/w5/2USv4WcD7S/oBcvM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ZQCg3wAAAANsAAAAPAAAAAAAAAAAAAAAAAJcCAABkcnMvZG93bnJl&#10;di54bWxQSwUGAAAAAAQABAD1AAAAhAMAAAAA&#10;" filled="f" stroked="f">
                      <v:textbox style="mso-fit-shape-to-text:t" inset="0,0,0,0">
                        <w:txbxContent>
                          <w:p w14:paraId="4FE0AD88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869" o:spid="_x0000_s1486" style="position:absolute;left:3927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2DI2swQAA&#10;ANsAAAAPAAAAZHJzL2Rvd25yZXYueG1sRI/NigIxEITvC75DaMHbmtGDq6NRRBBU9uLoAzSTnh9M&#10;OkOSdWbf3ggLeyyq6itqsxusEU/yoXWsYDbNQBCXTrdcK7jfjp9LECEiazSOScEvBdhtRx8bzLXr&#10;+UrPItYiQTjkqKCJsculDGVDFsPUdcTJq5y3GJP0tdQe+wS3Rs6zbCEttpwWGuzo0FD5KH6sAnkr&#10;jv2yMD5zl3n1bc6na0VOqcl42K9BRBrif/ivfdIKVl/w/pJ+gNy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gyNrMEAAADbAAAADwAAAAAAAAAAAAAAAACXAgAAZHJzL2Rvd25y&#10;ZXYueG1sUEsFBgAAAAAEAAQA9QAAAIUDAAAAAA==&#10;" filled="f" stroked="f">
                      <v:textbox style="mso-fit-shape-to-text:t" inset="0,0,0,0">
                        <w:txbxContent>
                          <w:p w14:paraId="0FA3DFB5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870" o:spid="_x0000_s1487" style="position:absolute;left:4600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kxnevwAA&#10;ANsAAAAPAAAAZHJzL2Rvd25yZXYueG1sRE9LasMwEN0XcgcxhexquV6E1LESSiGQhm7i5ACDNf4Q&#10;aWQkxXZvHy0KXT7evzos1oiJfBgcK3jPchDEjdMDdwpu1+PbFkSIyBqNY1LwSwEO+9VLhaV2M19o&#10;qmMnUgiHEhX0MY6llKHpyWLI3EicuNZ5izFB30ntcU7h1sgizzfS4sCpoceRvnpq7vXDKpDX+jhv&#10;a+Nzdy7aH/N9urTklFq/Lp87EJGW+C/+c5+0go80Nn1JP0Dun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MeTGd6/AAAA2wAAAA8AAAAAAAAAAAAAAAAAlwIAAGRycy9kb3ducmV2&#10;LnhtbFBLBQYAAAAABAAEAPUAAACDAwAAAAA=&#10;" filled="f" stroked="f">
                      <v:textbox style="mso-fit-shape-to-text:t" inset="0,0,0,0">
                        <w:txbxContent>
                          <w:p w14:paraId="07E15374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871" o:spid="_x0000_s1488" style="position:absolute;left:5214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37xFwAAA&#10;ANsAAAAPAAAAZHJzL2Rvd25yZXYueG1sRI/NigIxEITvC75DaMHbmtGD6GgUEQRXvDj6AM2k5weT&#10;zpBEZ/btjbCwx6KqvqI2u8Ea8SIfWscKZtMMBHHpdMu1gvvt+L0EESKyRuOYFPxSgN129LXBXLue&#10;r/QqYi0ShEOOCpoYu1zKUDZkMUxdR5y8ynmLMUlfS+2xT3Br5DzLFtJiy2mhwY4ODZWP4mkVyFtx&#10;7JeF8Zk7z6uL+TldK3JKTcbDfg0i0hD/w3/tk1awWsHnS/oBcvsG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37xFwAAAANsAAAAPAAAAAAAAAAAAAAAAAJcCAABkcnMvZG93bnJl&#10;di54bWxQSwUGAAAAAAQABAD1AAAAhAMAAAAA&#10;" filled="f" stroked="f">
                      <v:textbox style="mso-fit-shape-to-text:t" inset="0,0,0,0">
                        <w:txbxContent>
                          <w:p w14:paraId="616D2192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group id="Group 1872" o:spid="_x0000_s1489" style="position:absolute;left:6681;top:6304;width:3276;height:3043" coordorigin="6681,6304" coordsize="327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  <v:group id="Group 1873" o:spid="_x0000_s1490" style="position:absolute;left:6681;top:6304;width:3276;height:3029" coordorigin="6681,6304" coordsize="3276,3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    <v:group id="Group 1874" o:spid="_x0000_s1491" style="position:absolute;left:6681;top:6304;width:3276;height:2706" coordorigin="6681,6304" coordsize="3276,27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      <v:shape id="Text Box 1875" o:spid="_x0000_s1492" type="#_x0000_t202" style="position:absolute;left:6889;top:6961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h5LkwQAA&#10;ANwAAAAPAAAAZHJzL2Rvd25yZXYueG1sRE9Li8IwEL4L+x/CCF5kTawgS9coIrusVx+XvQ3N2Bab&#10;SdtEW/31RhC8zcf3nMWqt5W4UutLxxqmEwWCOHOm5FzD8fD7+QXCB2SDlWPScCMPq+XHYIGpcR3v&#10;6LoPuYgh7FPUUIRQp1L6rCCLfuJq4sidXGsxRNjm0rTYxXBbyUSpubRYcmwosKZNQdl5f7EaXPdz&#10;s44alYz/7/Zvs252p6TRejTs198gAvXhLX65tybOVzN4PhMvkM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4oeS5MEAAADcAAAADwAAAAAAAAAAAAAAAACXAgAAZHJzL2Rvd25y&#10;ZXYueG1sUEsFBgAAAAAEAAQA9QAAAIUDAAAAAA==&#10;" strokecolor="white">
                          <v:textbox>
                            <w:txbxContent>
                              <w:p w14:paraId="515C5767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876" o:spid="_x0000_s1493" type="#_x0000_t202" style="position:absolute;left:6889;top:7496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bgqQwQAA&#10;ANwAAAAPAAAAZHJzL2Rvd25yZXYueG1sRE9Li8IwEL4L+x/CCF5kTSwiS9coIrusVx+XvQ3N2Bab&#10;SdtEW/31RhC8zcf3nMWqt5W4UutLxxqmEwWCOHOm5FzD8fD7+QXCB2SDlWPScCMPq+XHYIGpcR3v&#10;6LoPuYgh7FPUUIRQp1L6rCCLfuJq4sidXGsxRNjm0rTYxXBbyUSpubRYcmwosKZNQdl5f7EaXPdz&#10;s44alYz/7/Zvs252p6TRejTs198gAvXhLX65tybOVzN4PhMvkM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bW4KkMEAAADcAAAADwAAAAAAAAAAAAAAAACXAgAAZHJzL2Rvd25y&#10;ZXYueG1sUEsFBgAAAAAEAAQA9QAAAIUDAAAAAA==&#10;" strokecolor="white">
                          <v:textbox>
                            <w:txbxContent>
                              <w:p w14:paraId="2169A18F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877" o:spid="_x0000_s1494" type="#_x0000_t202" style="position:absolute;left:6889;top:8598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Iq8LwQAA&#10;ANwAAAAPAAAAZHJzL2Rvd25yZXYueG1sRE9Li8IwEL4L+x/CCF5kTSwoS9coIrusVx+XvQ3N2Bab&#10;SdtEW/31RhC8zcf3nMWqt5W4UutLxxqmEwWCOHOm5FzD8fD7+QXCB2SDlWPScCMPq+XHYIGpcR3v&#10;6LoPuYgh7FPUUIRQp1L6rCCLfuJq4sidXGsxRNjm0rTYxXBbyUSpubRYcmwosKZNQdl5f7EaXPdz&#10;s44alYz/7/Zvs252p6TRejTs198gAvXhLX65tybOVzN4PhMvkMs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iKvC8EAAADcAAAADwAAAAAAAAAAAAAAAACXAgAAZHJzL2Rvd25y&#10;ZXYueG1sUEsFBgAAAAAEAAQA9QAAAIUDAAAAAA==&#10;" strokecolor="white">
                          <v:textbox>
                            <w:txbxContent>
                              <w:p w14:paraId="62295FBF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878" o:spid="_x0000_s1495" type="#_x0000_t202" style="position:absolute;left:6889;top:8041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8DF8wgAA&#10;ANwAAAAPAAAAZHJzL2Rvd25yZXYueG1sRE89a8MwEN0L+Q/iCllKLMVDKI6VYExKsibtku2wLrap&#10;dbItNXb666tCods93ufl+9l24k6jbx1rWCcKBHHlTMu1ho/3t9UrCB+QDXaOScODPOx3i6ccM+Mm&#10;PtP9EmoRQ9hnqKEJoc+k9FVDFn3ieuLI3dxoMUQ41tKMOMVw28lUqY202HJsaLCnsqHq8/JlNbjp&#10;8LCOBpW+XL/tsSyG8y0dtF4+z8UWRKA5/Iv/3CcT56sN/D4TL5C7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LwMXzCAAAA3AAAAA8AAAAAAAAAAAAAAAAAlwIAAGRycy9kb3du&#10;cmV2LnhtbFBLBQYAAAAABAAEAPUAAACGAwAAAAA=&#10;" strokecolor="white">
                          <v:textbox>
                            <w:txbxContent>
                              <w:p w14:paraId="20C382D9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879" o:spid="_x0000_s1496" type="#_x0000_t202" style="position:absolute;left:7473;top:6493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vJTnwQAA&#10;ANwAAAAPAAAAZHJzL2Rvd25yZXYueG1sRE9Li8IwEL4L+x/CCF5kTexBl65RRHZZrz4uexuasS02&#10;k7aJtvrrjSB4m4/vOYtVbytxpdaXjjVMJwoEceZMybmG4+H38wuED8gGK8ek4UYeVsuPwQJT4zre&#10;0XUfchFD2KeooQihTqX0WUEW/cTVxJE7udZiiLDNpWmxi+G2kolSM2mx5NhQYE2bgrLz/mI1uO7n&#10;Zh01Khn/3+3fZt3sTkmj9WjYr79BBOrDW/xyb02cr+bwfCZeIJ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byU58EAAADcAAAADwAAAAAAAAAAAAAAAACXAgAAZHJzL2Rvd25y&#10;ZXYueG1sUEsFBgAAAAAEAAQA9QAAAIUDAAAAAA==&#10;" strokecolor="white">
                          <v:textbox>
                            <w:txbxContent>
                              <w:p w14:paraId="3FEC4B63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880" o:spid="_x0000_s1497" type="#_x0000_t202" style="position:absolute;left:8005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IwCVxAAA&#10;ANwAAAAPAAAAZHJzL2Rvd25yZXYueG1sRI9Pb8IwDMXvk/YdIiPtgkayHibUERBCQ9uVPxduVmPa&#10;isZpm0ALnx4fJu1m6z2/9/NiNfpG3aiPdWALHzMDirgIrubSwvGwfZ+DignZYROYLNwpwmr5+rLA&#10;3IWBd3Tbp1JJCMccLVQptbnWsajIY5yFlli0c+g9Jln7UrseBwn3jc6M+dQea5aGClvaVFRc9ldv&#10;IQzfdx+oM9n09PA/m3W3O2edtW+Tcf0FKtGY/s1/179O8I3QyjMygV4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7CMAlcQAAADcAAAADwAAAAAAAAAAAAAAAACXAgAAZHJzL2Rv&#10;d25yZXYueG1sUEsFBgAAAAAEAAQA9QAAAIgDAAAAAA==&#10;" strokecolor="white">
                          <v:textbox>
                            <w:txbxContent>
                              <w:p w14:paraId="2A2E1A18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881" o:spid="_x0000_s1498" type="#_x0000_t202" style="position:absolute;left:9309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b6UOwQAA&#10;ANwAAAAPAAAAZHJzL2Rvd25yZXYueG1sRE9Li8IwEL4L+x/CCF5kTexB3K5RRHZZrz4uexuasS02&#10;k7aJtvrrjSB4m4/vOYtVbytxpdaXjjVMJwoEceZMybmG4+H3cw7CB2SDlWPScCMPq+XHYIGpcR3v&#10;6LoPuYgh7FPUUIRQp1L6rCCLfuJq4sidXGsxRNjm0rTYxXBbyUSpmbRYcmwosKZNQdl5f7EaXPdz&#10;s44alYz/7/Zvs252p6TRejTs198gAvXhLX65tybOV1/wfCZeIJcP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2+lDsEAAADcAAAADwAAAAAAAAAAAAAAAACXAgAAZHJzL2Rvd25y&#10;ZXYueG1sUEsFBgAAAAAEAAQA9QAAAIUDAAAAAA==&#10;" strokecolor="white">
                          <v:textbox>
                            <w:txbxContent>
                              <w:p w14:paraId="6C8EE916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882" o:spid="_x0000_s1499" type="#_x0000_t202" style="position:absolute;left:8657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jJpOxAAA&#10;ANwAAAAPAAAAZHJzL2Rvd25yZXYueG1sRI9Pi8JADMXvC36HIYKXRaf2sCxdRxFR9Oqfy95CJ7bF&#10;TqbtjLb66c1hYW8J7+W9XxarwdXqQV2oPBuYzxJQxLm3FRcGLufd9BtUiMgWa89k4EkBVsvRxwIz&#10;63s+0uMUCyUhHDI0UMbYZFqHvCSHYeYbYtGuvnMYZe0KbTvsJdzVOk2SL+2wYmkosaFNSfntdHcG&#10;fL99Ok9tkn7+vtx+s26P17Q1ZjIe1j+gIg3x3/x3fbCCPxd8eUYm0Ms3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4yaTsQAAADcAAAADwAAAAAAAAAAAAAAAACXAgAAZHJzL2Rv&#10;d25yZXYueG1sUEsFBgAAAAAEAAQA9QAAAIgDAAAAAA==&#10;" strokecolor="white">
                          <v:textbox>
                            <w:txbxContent>
                              <w:p w14:paraId="6F7968CE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883" o:spid="_x0000_s1500" type="#_x0000_t202" style="position:absolute;left:6681;top:6527;width:612;height: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wD/VwQAA&#10;ANwAAAAPAAAAZHJzL2Rvd25yZXYueG1sRE9La8JAEL4X+h+WEXopdZMcpKRZRaTSXqNevA3ZyQOz&#10;s0l2NUl/vSsIvc3H95xsM5lW3GhwjWUF8TICQVxY3XCl4HTcf3yCcB5ZY2uZFMzkYLN+fckw1Xbk&#10;nG4HX4kQwi5FBbX3XSqlK2oy6Ja2Iw5caQeDPsChknrAMYSbViZRtJIGGw4NNXa0q6m4HK5GgR2/&#10;Z2Opj5L385/52W37vEx6pd4W0/YLhKfJ/4uf7l8d5scxPJ4JF8j1H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+MA/1cEAAADcAAAADwAAAAAAAAAAAAAAAACXAgAAZHJzL2Rvd25y&#10;ZXYueG1sUEsFBgAAAAAEAAQA9QAAAIUDAAAAAA==&#10;" strokecolor="white">
                          <v:textbox>
                            <w:txbxContent>
                              <w:p w14:paraId="3D8098F7" w14:textId="77777777" w:rsidR="0092195B" w:rsidRDefault="0092195B">
                                <w:proofErr w:type="spellStart"/>
                                <w:r>
                                  <w:t>wy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884" o:spid="_x0000_s1501" type="#_x0000_t202" style="position:absolute;left:7101;top:6304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fmZwwAA&#10;ANwAAAAPAAAAZHJzL2Rvd25yZXYueG1sRE/NasJAEL4XfIdlBC+hbgwlSOoqIhTqIW21PsCQnWbT&#10;ZmdDdk3St+8WBG/z8f3OZjfZVgzU+8axgtUyBUFcOd1wreDy+fK4BuEDssbWMSn4JQ+77exhg4V2&#10;I59oOIdaxBD2BSowIXSFlL4yZNEvXUccuS/XWwwR9rXUPY4x3LYyS9NcWmw4Nhjs6GCo+jlfrYLT&#10;0Xwk/FSWrZZD/n15u76P60SpxXzaP4MINIW7+OZ+1XH+KoP/Z+IFcvs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DGfmZwwAAANwAAAAPAAAAAAAAAAAAAAAAAJcCAABkcnMvZG93&#10;bnJldi54bWxQSwUGAAAAAAQABAD1AAAAhwMAAAAA&#10;" filled="f" strokecolor="white">
                          <v:textbox>
                            <w:txbxContent>
                              <w:p w14:paraId="0215980E" w14:textId="77777777" w:rsidR="0092195B" w:rsidRDefault="0092195B">
                                <w:proofErr w:type="spellStart"/>
                                <w:r>
                                  <w:t>xz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885" o:spid="_x0000_s1502" style="position:absolute;left:7366;top:6782;width:2435;height:2228" coordorigin="4381,2027" coordsize="2435,2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+z5L2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x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A+z5L2wQAAANwAAAAPAAAA&#10;AAAAAAAAAAAAAKkCAABkcnMvZG93bnJldi54bWxQSwUGAAAAAAQABAD6AAAAlwMAAAAA&#10;">
                          <v:rect id="Rectangle 1886" o:spid="_x0000_s1503" style="position:absolute;left:4381;top:2040;width:2435;height:2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Dc2YwgAA&#10;ANwAAAAPAAAAZHJzL2Rvd25yZXYueG1sRE9Na8JAEL0X/A/LCN7qxqJFUlcRpSiVUqpeehuy0yQ0&#10;Oxt2xxj/fVco9DaP9zmLVe8a1VGItWcDk3EGirjwtubSwPn0+jgHFQXZYuOZDNwowmo5eFhgbv2V&#10;P6k7SqlSCMccDVQiba51LCpyGMe+JU7ctw8OJcFQahvwmsJdo5+y7Fk7rDk1VNjSpqLi53hxBkL5&#10;RifXzuRD1u/7bXf72unDzJjRsF+/gBLq5V/8597bNH8yhfsz6QK9/A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wNzZjCAAAA3AAAAA8AAAAAAAAAAAAAAAAAlwIAAGRycy9kb3du&#10;cmV2LnhtbFBLBQYAAAAABAAEAPUAAACGAwAAAAA=&#10;" strokecolor="purple"/>
                          <v:group id="Group 1887" o:spid="_x0000_s1504" style="position:absolute;left:4391;top:2651;width:2424;height:1200" coordorigin="4391,2651" coordsize="2424,1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">
                            <v:line id="Line 1888" o:spid="_x0000_s1505" style="position:absolute;rotation:90;flip:x y;visibility:visible;mso-wrap-style:square" from="5603,2639" to="5603,50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1wGrr8AAADcAAAADwAAAGRycy9kb3ducmV2LnhtbERPS4vCMBC+L/gfwgje1kTBslSj+AQX&#10;T6tevA3N9IHNpDRR6783C4K3+fieM1t0thZ3an3lWMNoqEAQZ85UXGg4n3bfPyB8QDZYOyYNT/Kw&#10;mPe+Zpga9+A/uh9DIWII+xQ1lCE0qZQ+K8miH7qGOHK5ay2GCNtCmhYfMdzWcqxUIi1WHBtKbGhd&#10;UnY93qyG6rBROW7dyuTqgPtk9zvZ2IvWg363nIII1IWP+O3emzh/lMD/M/ECOX8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31wGrr8AAADcAAAADwAAAAAAAAAAAAAAAACh&#10;AgAAZHJzL2Rvd25yZXYueG1sUEsFBgAAAAAEAAQA+QAAAI0DAAAAAA==&#10;" strokecolor="purple"/>
                            <v:line id="Line 1889" o:spid="_x0000_s1506" style="position:absolute;rotation:90;flip:x;visibility:visible;mso-wrap-style:square" from="5591,2057" to="5591,4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32h5cAAAADcAAAADwAAAGRycy9kb3ducmV2LnhtbERPS4vCMBC+L/gfwgheFk314Go1LbKw&#10;KN58oNehGdtiM6lNrPXfG0HY23x8z1mmnalES40rLSsYjyIQxJnVJecKjoe/4QyE88gaK8uk4EkO&#10;0qT3tcRY2wfvqN37XIQQdjEqKLyvYyldVpBBN7I1ceAutjHoA2xyqRt8hHBTyUkUTaXBkkNDgTX9&#10;FpRd93ejwN/rm81o3R3O3+0835ymtH2iUoN+t1qA8NT5f/HHvdFh/vgH3s+EC2TyAg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N99oeXAAAAA3AAAAA8AAAAAAAAAAAAAAAAA&#10;oQIAAGRycy9kb3ducmV2LnhtbFBLBQYAAAAABAAEAPkAAACOAwAAAAA=&#10;" strokecolor="purple"/>
                            <v:line id="Line 1890" o:spid="_x0000_s1507" style="position:absolute;rotation:90;flip:x;visibility:visible;mso-wrap-style:square" from="5591,1451" to="5591,38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uI1l8MAAADcAAAADwAAAGRycy9kb3ducmV2LnhtbESPT4vCQAzF78J+hyELexGdugdxa0eR&#10;BVG8+Yf1GjqxLXYy3c5Y67c3B8Fbwnt575ds2btaddSGyrOByTgBRZx7W3Fh4HRcj2agQkS2WHsm&#10;Aw8KsFx8DDJMrb/znrpDLJSEcEjRQBljk2od8pIchrFviEW7+NZhlLUttG3xLuGu1t9JMtUOK5aG&#10;Ehv6LSm/Hm7OQLw1/z6nTX88D7ufYvs3pd0Djfn67FdzUJH6+Da/rrdW8CdCK8/IBHrxB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7iNZfDAAAA3AAAAA8AAAAAAAAAAAAA&#10;AAAAoQIAAGRycy9kb3ducmV2LnhtbFBLBQYAAAAABAAEAPkAAACRAwAAAAA=&#10;" strokecolor="purple"/>
                          </v:group>
                          <v:group id="Group 1891" o:spid="_x0000_s1508" style="position:absolute;left:5003;top:2027;width:1236;height:2400" coordorigin="5003,2027" coordsize="1236,2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fJ6UcxAAAANwAAAAP&#10;AAAAAAAAAAAAAAAAAKkCAABkcnMvZG93bnJldi54bWxQSwUGAAAAAAQABAD6AAAAmgMAAAAA&#10;">
                            <v:line id="Line 1892" o:spid="_x0000_s1509" style="position:absolute;rotation:180;flip:x;visibility:visible;mso-wrap-style:square" from="6239,2027" to="6239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PA1scYAAADcAAAADwAAAGRycy9kb3ducmV2LnhtbESPQW/CMAyF75P4D5GRdhspHKapEFBB&#10;mgaHHcZg2tFrvLbQOFWT0uzfz4dJu9l6z+99Xm2Sa9WN+tB4NjCfZaCIS28brgyc3p8fnkCFiGyx&#10;9UwGfijAZj25W2Fu/chvdDvGSkkIhxwN1DF2udahrMlhmPmOWLRv3zuMsvaVtj2OEu5avciyR+2w&#10;YWmosaNdTeX1ODgDxbBNh5fLx1c2nMNYbYt9Orx+GnM/TcUSVKQU/81/13sr+AvBl2dkAr3+B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DwNbHGAAAA3AAAAA8AAAAAAAAA&#10;AAAAAAAAoQIAAGRycy9kb3ducmV2LnhtbFBLBQYAAAAABAAEAPkAAACUAwAAAAA=&#10;" strokecolor="purple"/>
                            <v:line id="Line 1893" o:spid="_x0000_s1510" style="position:absolute;rotation:180;flip:x;visibility:visible;mso-wrap-style:square" from="5621,2027" to="5621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7yQKsMAAADcAAAADwAAAGRycy9kb3ducmV2LnhtbERPTWvCQBC9F/wPywje6kYPpURXiYJU&#10;Dx5qVTyO2TGJZmdDdmO2/75bKPQ2j/c582UwtXhS6yrLCibjBARxbnXFhYLj1+b1HYTzyBpry6Tg&#10;mxwsF4OXOaba9vxJz4MvRAxhl6KC0vsmldLlJRl0Y9sQR+5mW4M+wraQusU+hptaTpPkTRqsODaU&#10;2NC6pPxx6IyCrFuF3cf9fE26k+uLVbYNu/1FqdEwZDMQnoL/F/+5tzrOn07g95l4gVz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+8kCrDAAAA3AAAAA8AAAAAAAAAAAAA&#10;AAAAoQIAAGRycy9kb3ducmV2LnhtbFBLBQYAAAAABAAEAPkAAACRAwAAAAA=&#10;" strokecolor="purple"/>
                            <v:line id="Line 1894" o:spid="_x0000_s1511" style="position:absolute;rotation:180;flip:x;visibility:visible;mso-wrap-style:square" from="5003,2027" to="5003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24OXcMAAADcAAAADwAAAGRycy9kb3ducmV2LnhtbERPTWvCQBC9F/wPywje6sYcSomuEgWp&#10;HjzUtuJxzI5JNDsbshuz/ffdQqG3ebzPWayCacSDOldbVjCbJiCIC6trLhV8fmyfX0E4j6yxsUwK&#10;vsnBajl6WmCm7cDv9Dj6UsQQdhkqqLxvMyldUZFBN7UtceSutjPoI+xKqTscYrhpZJokL9JgzbGh&#10;wpY2FRX3Y28U5P067N9up0vSf7mhXOe7sD+clZqMQz4H4Sn4f/Gfe6fj/DSF32fiBXL5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9uDl3DAAAA3AAAAA8AAAAAAAAAAAAA&#10;AAAAoQIAAGRycy9kb3ducmV2LnhtbFBLBQYAAAAABAAEAPkAAACRAwAAAAA=&#10;" strokecolor="purple"/>
                          </v:group>
                        </v:group>
                        <v:line id="Line 1895" o:spid="_x0000_s1512" style="position:absolute;visibility:visible;mso-wrap-style:square" from="6933,6404" to="7377,68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NM6GMMAAADcAAAADwAAAGRycy9kb3ducmV2LnhtbERPS2vCQBC+C/6HZQRvuqmClOgqbaGg&#10;h+LzkOOQHZPY7Gy6u42pv94VCt7m43vOYtWZWrTkfGVZwcs4AUGcW11xoeB0/By9gvABWWNtmRT8&#10;kYfVst9bYKrtlffUHkIhYgj7FBWUITSplD4vyaAf24Y4cmfrDIYIXSG1w2sMN7WcJMlMGqw4NpTY&#10;0EdJ+ffh1yjoqNrM6PKVbXdT125v7+vsZ58pNRx0b3MQgbrwFP+71zrOn0zh8Uy8QC7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DTOhjDAAAA3AAAAA8AAAAAAAAAAAAA&#10;AAAAoQIAAGRycy9kb3ducmV2LnhtbFBLBQYAAAAABAAEAPkAAACRAwAAAAA=&#10;" strokecolor="purple"/>
                      </v:group>
                      <v:line id="Line 1896" o:spid="_x0000_s1513" style="position:absolute;flip:x;visibility:visible;mso-wrap-style:square" from="7989,6591" to="798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jYMDsQAAADcAAAADwAAAGRycy9kb3ducmV2LnhtbERPS2vCQBC+C/0PyxS86UYRsdFVaqmP&#10;m2gV7G2anSbR7GzMbmL6791Cobf5+J4zW7SmEA1VLresYNCPQBAnVuecKjh+rHoTEM4jaywsk4If&#10;crCYP3VmGGt75z01B5+KEMIuRgWZ92UspUsyMuj6tiQO3LetDPoAq1TqCu8h3BRyGEVjaTDn0JBh&#10;SW8ZJddDbRSMm/eNrK+X81ezezl98rq91YOlUt3n9nUKwlPr/8V/7q0O84cj+H0mXCD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NgwOxAAAANwAAAAPAAAAAAAAAAAA&#10;AAAAAKECAABkcnMvZG93bnJldi54bWxQSwUGAAAAAAQABAD5AAAAkgMAAAAA&#10;" strokecolor="red" strokeweight="1pt"/>
                      <v:line id="Line 1897" o:spid="_x0000_s1514" style="position:absolute;flip:x;visibility:visible;mso-wrap-style:square" from="8604,6591" to="8604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XqplcQAAADcAAAADwAAAGRycy9kb3ducmV2LnhtbERPS2vCQBC+C/0PyxS86UZBsdFVaqmP&#10;m2gV7G2anSbR7GzMbmL6791Cobf5+J4zW7SmEA1VLresYNCPQBAnVuecKjh+rHoTEM4jaywsk4If&#10;crCYP3VmGGt75z01B5+KEMIuRgWZ92UspUsyMuj6tiQO3LetDPoAq1TqCu8h3BRyGEVjaTDn0JBh&#10;SW8ZJddDbRSMm/eNrK+X81ezezl98rq91YOlUt3n9nUKwlPr/8V/7q0O84cj+H0mXCD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FeqmVxAAAANwAAAAPAAAAAAAAAAAA&#10;AAAAAKECAABkcnMvZG93bnJldi54bWxQSwUGAAAAAAQABAD5AAAAkgMAAAAA&#10;" strokecolor="red" strokeweight="1pt"/>
                      <v:line id="Line 1898" o:spid="_x0000_s1515" style="position:absolute;flip:x;visibility:visible;mso-wrap-style:square" from="9219,6591" to="921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ag34sMAAADcAAAADwAAAGRycy9kb3ducmV2LnhtbERPTWvCQBC9F/oflil4qxs9BI2u0pZW&#10;vYm2gt7G7JikZmdjdhPjv3cLQm/zeJ8znXemFC3VrrCsYNCPQBCnVhecKfj5/nodgXAeWWNpmRTc&#10;yMF89vw0xUTbK2+o3fpMhBB2CSrIva8SKV2ak0HXtxVx4E62NugDrDOpa7yGcFPKYRTF0mDBoSHH&#10;ij5ySs/bxiiI28+lbM6/+2O7Hu8OvOguzeBdqd5L9zYB4anz/+KHe6XD/GEMf8+EC+TsD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WoN+LDAAAA3AAAAA8AAAAAAAAAAAAA&#10;AAAAoQIAAGRycy9kb3ducmV2LnhtbFBLBQYAAAAABAAEAPkAAACRAwAAAAA=&#10;" strokecolor="red" strokeweight="1pt"/>
                    </v:group>
                    <v:rect id="Rectangle 1899" o:spid="_x0000_s1516" style="position:absolute;left:7543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R3v6vwAA&#10;ANwAAAAPAAAAZHJzL2Rvd25yZXYueG1sRE/NisIwEL4LvkMYYW+a2oMrXaOIIKjsxboPMDTTH0wm&#10;JYm2vr1ZWNjbfHy/s9mN1ogn+dA5VrBcZCCIK6c7bhT83I7zNYgQkTUax6TgRQF22+lkg4V2A1/p&#10;WcZGpBAOBSpoY+wLKUPVksWwcD1x4mrnLcYEfSO1xyGFWyPzLFtJix2nhhZ7OrRU3cuHVSBv5XFY&#10;l8Zn7pLX3+Z8utbklPqYjfsvEJHG+C/+c590mp9/wu8z6QK5f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xHe/q/AAAA3AAAAA8AAAAAAAAAAAAAAAAAlwIAAGRycy9kb3ducmV2&#10;LnhtbFBLBQYAAAAABAAEAPUAAACDAwAAAAA=&#10;" filled="f" stroked="f">
                      <v:textbox style="mso-fit-shape-to-text:t" inset="0,0,0,0">
                        <w:txbxContent>
                          <w:p w14:paraId="1EF6AE7B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900" o:spid="_x0000_s1517" style="position:absolute;left:8187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2O+IwwAA&#10;ANwAAAAPAAAAZHJzL2Rvd25yZXYueG1sRI/NasMwEITvhb6D2EJujVwfSnCjhFIwuKWXOHmAxVr/&#10;UGllJDV23757COS2y8zOfLs/rt6pK8U0BTbwsi1AEXfBTjwYuJzr5x2olJEtusBk4I8SHA+PD3us&#10;bFj4RNc2D0pCOFVoYMx5rrRO3Uge0zbMxKL1IXrMssZB24iLhHuny6J41R4nloYRZ/oYqftpf70B&#10;fW7rZde6WISvsv92n82pp2DM5ml9fwOVac138+26sYJfCq08IxPow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d2O+IwwAAANwAAAAPAAAAAAAAAAAAAAAAAJcCAABkcnMvZG93&#10;bnJldi54bWxQSwUGAAAAAAQABAD1AAAAhwMAAAAA&#10;" filled="f" stroked="f">
                      <v:textbox style="mso-fit-shape-to-text:t" inset="0,0,0,0">
                        <w:txbxContent>
                          <w:p w14:paraId="54BB2CC1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901" o:spid="_x0000_s1518" style="position:absolute;left:8860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lEoTvwAA&#10;ANwAAAAPAAAAZHJzL2Rvd25yZXYueG1sRE/NisIwEL4L+w5hFrxpag+LW40igqCLF6sPMDTTH0wm&#10;JYm2+/YbQdjbfHy/s96O1ogn+dA5VrCYZyCIK6c7bhTcrofZEkSIyBqNY1LwSwG2m4/JGgvtBr7Q&#10;s4yNSCEcClTQxtgXUoaqJYth7nrixNXOW4wJ+kZqj0MKt0bmWfYlLXacGlrsad9SdS8fVoG8lodh&#10;WRqfuZ+8PpvT8VKTU2r6Oe5WICKN8V/8dh91mp9/w+uZdIHc/A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KUShO/AAAA3AAAAA8AAAAAAAAAAAAAAAAAlwIAAGRycy9kb3ducmV2&#10;LnhtbFBLBQYAAAAABAAEAPUAAACDAwAAAAA=&#10;" filled="f" stroked="f">
                      <v:textbox style="mso-fit-shape-to-text:t" inset="0,0,0,0">
                        <w:txbxContent>
                          <w:p w14:paraId="39D65F3E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902" o:spid="_x0000_s1519" style="position:absolute;left:9474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d3VTwwAA&#10;ANwAAAAPAAAAZHJzL2Rvd25yZXYueG1sRI/dagIxEIXvhb5DmELvNFsLIlujlIKgxRtXH2DYzP7Q&#10;ZLIkqbu+fedC8G6Gc+acbza7yTt1o5j6wAbeFwUo4jrYnlsD18t+vgaVMrJFF5gM3CnBbvsy22Bp&#10;w8hnulW5VRLCqUQDXc5DqXWqO/KYFmEgFq0J0WOWNbbaRhwl3Du9LIqV9tizNHQ40HdH9W/15w3o&#10;S7Uf15WLRfhZNid3PJwbCsa8vU5fn6AyTflpflwfrOB/CL48IxPo7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d3VTwwAAANwAAAAPAAAAAAAAAAAAAAAAAJcCAABkcnMvZG93&#10;bnJldi54bWxQSwUGAAAAAAQABAD1AAAAhwMAAAAA&#10;" filled="f" stroked="f">
                      <v:textbox style="mso-fit-shape-to-text:t" inset="0,0,0,0">
                        <w:txbxContent>
                          <w:p w14:paraId="463157A7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</v:group>
                <v:shape id="Text Box 1903" o:spid="_x0000_s1520" type="#_x0000_t202" style="position:absolute;left:4425;top:544;width:5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cHDGwQAA&#10;ANwAAAAPAAAAZHJzL2Rvd25yZXYueG1sRE9Ni8IwEL0L/ocwgrc1cdVltxplUQRPiu4q7G1oxrbY&#10;TEoTbf33RljwNo/3ObNFa0txo9oXjjUMBwoEcepMwZmG35/12ycIH5ANlo5Jw508LObdzgwT4xre&#10;0+0QMhFD2CeoIQ+hSqT0aU4W/cBVxJE7u9piiLDOpKmxieG2lO9KfUiLBceGHCta5pReDler4bg9&#10;/53Gapet7KRqXKsk2y+pdb/Xfk9BBGrDS/zv3pg4fzSE5zPxAjl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BwxsEAAADcAAAADwAAAAAAAAAAAAAAAACXAgAAZHJzL2Rvd25y&#10;ZXYueG1sUEsFBgAAAAAEAAQA9QAAAIUDAAAAAA==&#10;" filled="f" stroked="f">
                  <v:textbox>
                    <w:txbxContent>
                      <w:p w14:paraId="095784B2" w14:textId="77777777" w:rsidR="0092195B" w:rsidRDefault="0092195B">
                        <w:pPr>
                          <w:rPr>
                            <w:vertAlign w:val="super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904" o:spid="_x0000_s1521" type="#_x0000_t202" style="position:absolute;left:8721;top:544;width:5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ou6xwgAA&#10;ANwAAAAPAAAAZHJzL2Rvd25yZXYueG1sRE9Na8JAEL0X+h+WKXjT3aotbZqNFEXwZDGtQm9DdkxC&#10;s7Mhu5r4711B6G0e73PSxWAbcabO1441PE8UCOLCmZpLDT/f6/EbCB+QDTaOScOFPCyyx4cUE+N6&#10;3tE5D6WIIewT1FCF0CZS+qIii37iWuLIHV1nMUTYldJ02Mdw28ipUq/SYs2xocKWlhUVf/nJathv&#10;j7+HufoqV/al7d2gJNt3qfXoafj8ABFoCP/iu3tj4vzZFG7PxAtkdgU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2i7rHCAAAA3AAAAA8AAAAAAAAAAAAAAAAAlwIAAGRycy9kb3du&#10;cmV2LnhtbFBLBQYAAAAABAAEAPUAAACGAwAAAAA=&#10;" filled="f" stroked="f">
                  <v:textbox>
                    <w:txbxContent>
                      <w:p w14:paraId="407FA718" w14:textId="77777777" w:rsidR="0092195B" w:rsidRDefault="0092195B">
                        <w:pPr>
                          <w:rPr>
                            <w:vertAlign w:val="super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465B71B" w14:textId="244442C7" w:rsidR="00270133" w:rsidRDefault="00270133">
      <w:pPr>
        <w:tabs>
          <w:tab w:val="left" w:pos="360"/>
          <w:tab w:val="left" w:pos="720"/>
        </w:tabs>
      </w:pPr>
      <w:r>
        <w:tab/>
      </w:r>
      <w:r>
        <w:tab/>
      </w:r>
    </w:p>
    <w:p w14:paraId="6D2E5C86" w14:textId="69C28E27" w:rsidR="00270133" w:rsidRDefault="00287325">
      <w:pPr>
        <w:tabs>
          <w:tab w:val="left" w:pos="360"/>
          <w:tab w:val="left" w:pos="72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3BEE3B9A" wp14:editId="2032D5D8">
                <wp:simplePos x="0" y="0"/>
                <wp:positionH relativeFrom="column">
                  <wp:posOffset>4166235</wp:posOffset>
                </wp:positionH>
                <wp:positionV relativeFrom="paragraph">
                  <wp:posOffset>103505</wp:posOffset>
                </wp:positionV>
                <wp:extent cx="1485900" cy="1371600"/>
                <wp:effectExtent l="0" t="0" r="0" b="0"/>
                <wp:wrapSquare wrapText="bothSides"/>
                <wp:docPr id="569" name="文本框 5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5E251" w14:textId="77777777" w:rsidR="00287325" w:rsidRDefault="00287325" w:rsidP="00287325">
                            <w:r>
                              <w:t>0           1           0          1</w:t>
                            </w:r>
                          </w:p>
                          <w:p w14:paraId="52580AAD" w14:textId="77777777" w:rsidR="00287325" w:rsidRDefault="00287325" w:rsidP="00287325"/>
                          <w:p w14:paraId="169E731B" w14:textId="77777777" w:rsidR="00287325" w:rsidRDefault="00287325" w:rsidP="00287325"/>
                          <w:p w14:paraId="57B287A2" w14:textId="77777777" w:rsidR="00287325" w:rsidRDefault="00287325" w:rsidP="00287325">
                            <w:r>
                              <w:t>1            0          1           0</w:t>
                            </w:r>
                          </w:p>
                          <w:p w14:paraId="770A2DDC" w14:textId="77777777" w:rsidR="00287325" w:rsidRDefault="00287325" w:rsidP="00287325"/>
                          <w:p w14:paraId="5C8E5339" w14:textId="77777777" w:rsidR="00287325" w:rsidRDefault="00287325" w:rsidP="00287325"/>
                          <w:p w14:paraId="5B1B86C0" w14:textId="77777777" w:rsidR="00287325" w:rsidRDefault="00287325" w:rsidP="00287325">
                            <w:r>
                              <w:t>0            1           1          0</w:t>
                            </w:r>
                          </w:p>
                          <w:p w14:paraId="4A0D53CF" w14:textId="77777777" w:rsidR="00287325" w:rsidRDefault="00287325" w:rsidP="00287325"/>
                          <w:p w14:paraId="7C5500CA" w14:textId="77777777" w:rsidR="00287325" w:rsidRDefault="00287325" w:rsidP="00287325">
                            <w:r>
                              <w:t>0           1            0         1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BEE3B9A" id="文本框 569" o:spid="_x0000_s1522" type="#_x0000_t202" style="position:absolute;margin-left:328.05pt;margin-top:8.15pt;width:117pt;height:108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" filled="f" stroked="f">
                <v:textbox>
                  <w:txbxContent>
                    <w:p w14:paraId="32D5E251" w14:textId="77777777" w:rsidR="00287325" w:rsidRDefault="00287325" w:rsidP="00287325">
                      <w:r>
                        <w:t>0           1           0          1</w:t>
                      </w:r>
                    </w:p>
                    <w:p w14:paraId="52580AAD" w14:textId="77777777" w:rsidR="00287325" w:rsidRDefault="00287325" w:rsidP="00287325"/>
                    <w:p w14:paraId="169E731B" w14:textId="77777777" w:rsidR="00287325" w:rsidRDefault="00287325" w:rsidP="00287325"/>
                    <w:p w14:paraId="57B287A2" w14:textId="77777777" w:rsidR="00287325" w:rsidRDefault="00287325" w:rsidP="00287325">
                      <w:r>
                        <w:t>1            0          1           0</w:t>
                      </w:r>
                    </w:p>
                    <w:p w14:paraId="770A2DDC" w14:textId="77777777" w:rsidR="00287325" w:rsidRDefault="00287325" w:rsidP="00287325"/>
                    <w:p w14:paraId="5C8E5339" w14:textId="77777777" w:rsidR="00287325" w:rsidRDefault="00287325" w:rsidP="00287325"/>
                    <w:p w14:paraId="5B1B86C0" w14:textId="77777777" w:rsidR="00287325" w:rsidRDefault="00287325" w:rsidP="00287325">
                      <w:r>
                        <w:t>0            1           1          0</w:t>
                      </w:r>
                    </w:p>
                    <w:p w14:paraId="4A0D53CF" w14:textId="77777777" w:rsidR="00287325" w:rsidRDefault="00287325" w:rsidP="00287325"/>
                    <w:p w14:paraId="7C5500CA" w14:textId="77777777" w:rsidR="00287325" w:rsidRDefault="00287325" w:rsidP="00287325">
                      <w:r>
                        <w:t>0           1            0         1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C1DE347" wp14:editId="53904F5D">
                <wp:simplePos x="0" y="0"/>
                <wp:positionH relativeFrom="column">
                  <wp:posOffset>1423035</wp:posOffset>
                </wp:positionH>
                <wp:positionV relativeFrom="paragraph">
                  <wp:posOffset>103505</wp:posOffset>
                </wp:positionV>
                <wp:extent cx="1485900" cy="1371600"/>
                <wp:effectExtent l="0" t="0" r="0" b="0"/>
                <wp:wrapSquare wrapText="bothSides"/>
                <wp:docPr id="568" name="文本框 5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41EBB" w14:textId="1B93FFDF" w:rsidR="00287325" w:rsidRDefault="00287325" w:rsidP="00287325">
                            <w:r>
                              <w:t>d           1            1          d</w:t>
                            </w:r>
                          </w:p>
                          <w:p w14:paraId="6F0BC10D" w14:textId="77777777" w:rsidR="00287325" w:rsidRDefault="00287325" w:rsidP="00287325"/>
                          <w:p w14:paraId="30F9F6C0" w14:textId="77777777" w:rsidR="00287325" w:rsidRDefault="00287325" w:rsidP="00287325"/>
                          <w:p w14:paraId="007BF44D" w14:textId="77777777" w:rsidR="00287325" w:rsidRDefault="00287325" w:rsidP="00287325">
                            <w:r>
                              <w:t>d            0          d           0</w:t>
                            </w:r>
                          </w:p>
                          <w:p w14:paraId="2E57EB91" w14:textId="77777777" w:rsidR="00287325" w:rsidRDefault="00287325" w:rsidP="00287325"/>
                          <w:p w14:paraId="7DF4D8FD" w14:textId="77777777" w:rsidR="00287325" w:rsidRDefault="00287325" w:rsidP="00287325"/>
                          <w:p w14:paraId="353559E9" w14:textId="77777777" w:rsidR="00287325" w:rsidRDefault="00287325" w:rsidP="00287325">
                            <w:r>
                              <w:t>0            1           1          0</w:t>
                            </w:r>
                          </w:p>
                          <w:p w14:paraId="5AC70268" w14:textId="77777777" w:rsidR="00287325" w:rsidRDefault="00287325" w:rsidP="00287325"/>
                          <w:p w14:paraId="1FB4238E" w14:textId="77777777" w:rsidR="00287325" w:rsidRDefault="00287325" w:rsidP="00287325">
                            <w:r>
                              <w:t>0           1            0         1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C1DE347" id="文本框 568" o:spid="_x0000_s1523" type="#_x0000_t202" style="position:absolute;margin-left:112.05pt;margin-top:8.15pt;width:117pt;height:108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" filled="f" stroked="f">
                <v:textbox>
                  <w:txbxContent>
                    <w:p w14:paraId="4EB41EBB" w14:textId="1B93FFDF" w:rsidR="00287325" w:rsidRDefault="00287325" w:rsidP="00287325">
                      <w:r>
                        <w:t xml:space="preserve">d           1            1          </w:t>
                      </w:r>
                      <w:r>
                        <w:t>d</w:t>
                      </w:r>
                    </w:p>
                    <w:p w14:paraId="6F0BC10D" w14:textId="77777777" w:rsidR="00287325" w:rsidRDefault="00287325" w:rsidP="00287325"/>
                    <w:p w14:paraId="30F9F6C0" w14:textId="77777777" w:rsidR="00287325" w:rsidRDefault="00287325" w:rsidP="00287325"/>
                    <w:p w14:paraId="007BF44D" w14:textId="77777777" w:rsidR="00287325" w:rsidRDefault="00287325" w:rsidP="00287325">
                      <w:r>
                        <w:t>d            0          d           0</w:t>
                      </w:r>
                    </w:p>
                    <w:p w14:paraId="2E57EB91" w14:textId="77777777" w:rsidR="00287325" w:rsidRDefault="00287325" w:rsidP="00287325"/>
                    <w:p w14:paraId="7DF4D8FD" w14:textId="77777777" w:rsidR="00287325" w:rsidRDefault="00287325" w:rsidP="00287325"/>
                    <w:p w14:paraId="353559E9" w14:textId="77777777" w:rsidR="00287325" w:rsidRDefault="00287325" w:rsidP="00287325">
                      <w:r>
                        <w:t>0            1           1          0</w:t>
                      </w:r>
                    </w:p>
                    <w:p w14:paraId="5AC70268" w14:textId="77777777" w:rsidR="00287325" w:rsidRDefault="00287325" w:rsidP="00287325"/>
                    <w:p w14:paraId="1FB4238E" w14:textId="77777777" w:rsidR="00287325" w:rsidRDefault="00287325" w:rsidP="00287325">
                      <w:r>
                        <w:t>0           1            0         1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A07917" w14:textId="77777777" w:rsidR="00270133" w:rsidRDefault="00270133">
      <w:pPr>
        <w:tabs>
          <w:tab w:val="left" w:pos="360"/>
          <w:tab w:val="left" w:pos="720"/>
        </w:tabs>
      </w:pPr>
    </w:p>
    <w:p w14:paraId="75523D4C" w14:textId="77777777" w:rsidR="00270133" w:rsidRDefault="00270133">
      <w:pPr>
        <w:tabs>
          <w:tab w:val="left" w:pos="360"/>
          <w:tab w:val="left" w:pos="720"/>
        </w:tabs>
      </w:pPr>
    </w:p>
    <w:p w14:paraId="6F06738F" w14:textId="77777777" w:rsidR="00270133" w:rsidRDefault="00270133">
      <w:pPr>
        <w:tabs>
          <w:tab w:val="left" w:pos="360"/>
          <w:tab w:val="left" w:pos="720"/>
        </w:tabs>
      </w:pPr>
    </w:p>
    <w:p w14:paraId="658C24F7" w14:textId="77777777" w:rsidR="00270133" w:rsidRDefault="00270133">
      <w:pPr>
        <w:tabs>
          <w:tab w:val="left" w:pos="360"/>
          <w:tab w:val="left" w:pos="720"/>
        </w:tabs>
      </w:pPr>
    </w:p>
    <w:p w14:paraId="4C7306D9" w14:textId="77777777" w:rsidR="00270133" w:rsidRDefault="00270133">
      <w:pPr>
        <w:tabs>
          <w:tab w:val="left" w:pos="360"/>
          <w:tab w:val="left" w:pos="720"/>
        </w:tabs>
      </w:pPr>
    </w:p>
    <w:p w14:paraId="73DA9AFB" w14:textId="77777777" w:rsidR="00270133" w:rsidRDefault="00270133">
      <w:pPr>
        <w:tabs>
          <w:tab w:val="left" w:pos="360"/>
          <w:tab w:val="left" w:pos="720"/>
        </w:tabs>
      </w:pPr>
    </w:p>
    <w:p w14:paraId="24787B75" w14:textId="77777777" w:rsidR="00270133" w:rsidRDefault="00270133">
      <w:pPr>
        <w:tabs>
          <w:tab w:val="left" w:pos="360"/>
          <w:tab w:val="left" w:pos="720"/>
        </w:tabs>
      </w:pPr>
    </w:p>
    <w:p w14:paraId="3D24FD1D" w14:textId="77777777" w:rsidR="00270133" w:rsidRDefault="00270133">
      <w:pPr>
        <w:tabs>
          <w:tab w:val="left" w:pos="360"/>
          <w:tab w:val="left" w:pos="720"/>
        </w:tabs>
      </w:pPr>
    </w:p>
    <w:p w14:paraId="4F0F118F" w14:textId="77777777" w:rsidR="00270133" w:rsidRDefault="00270133">
      <w:pPr>
        <w:tabs>
          <w:tab w:val="left" w:pos="360"/>
          <w:tab w:val="left" w:pos="720"/>
        </w:tabs>
      </w:pPr>
    </w:p>
    <w:p w14:paraId="1021747E" w14:textId="77777777" w:rsidR="00270133" w:rsidRDefault="00270133">
      <w:pPr>
        <w:tabs>
          <w:tab w:val="left" w:pos="360"/>
          <w:tab w:val="left" w:pos="720"/>
        </w:tabs>
      </w:pPr>
    </w:p>
    <w:p w14:paraId="6E7EBB92" w14:textId="77777777" w:rsidR="00270133" w:rsidRDefault="00270133">
      <w:pPr>
        <w:tabs>
          <w:tab w:val="left" w:pos="360"/>
          <w:tab w:val="left" w:pos="720"/>
        </w:tabs>
      </w:pPr>
    </w:p>
    <w:p w14:paraId="0EEEB9EB" w14:textId="77777777" w:rsidR="00270133" w:rsidRDefault="00270133">
      <w:pPr>
        <w:tabs>
          <w:tab w:val="left" w:pos="360"/>
          <w:tab w:val="left" w:pos="720"/>
        </w:tabs>
      </w:pPr>
    </w:p>
    <w:p w14:paraId="775F12CE" w14:textId="77777777" w:rsidR="00270133" w:rsidRDefault="00270133">
      <w:pPr>
        <w:tabs>
          <w:tab w:val="left" w:pos="360"/>
          <w:tab w:val="left" w:pos="720"/>
        </w:tabs>
      </w:pPr>
    </w:p>
    <w:p w14:paraId="15617002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</w:rPr>
        <w:t>The data inputs are as follows:</w:t>
      </w:r>
    </w:p>
    <w:p w14:paraId="5612CA47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29E6DF8F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  <w:u w:val="single"/>
        </w:rPr>
        <w:t>For F</w:t>
      </w:r>
      <w:r>
        <w:rPr>
          <w:sz w:val="24"/>
          <w:u w:val="single"/>
          <w:vertAlign w:val="subscript"/>
        </w:rPr>
        <w:t>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For F</w:t>
      </w:r>
      <w:r>
        <w:rPr>
          <w:sz w:val="24"/>
          <w:u w:val="single"/>
          <w:vertAlign w:val="subscript"/>
        </w:rPr>
        <w:t>5</w:t>
      </w:r>
    </w:p>
    <w:p w14:paraId="191B3BA8" w14:textId="0D138BA6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sz w:val="24"/>
        </w:rPr>
        <w:tab/>
      </w:r>
      <w:r>
        <w:rPr>
          <w:color w:val="800080"/>
          <w:sz w:val="24"/>
        </w:rPr>
        <w:t>I</w:t>
      </w:r>
      <w:r>
        <w:rPr>
          <w:color w:val="800080"/>
          <w:sz w:val="24"/>
          <w:vertAlign w:val="subscript"/>
        </w:rPr>
        <w:t>0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287325">
        <w:rPr>
          <w:color w:val="800080"/>
          <w:sz w:val="24"/>
        </w:rPr>
        <w:t>0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0</w:t>
      </w:r>
      <w:r>
        <w:rPr>
          <w:color w:val="800080"/>
          <w:sz w:val="24"/>
        </w:rPr>
        <w:t xml:space="preserve"> =</w:t>
      </w:r>
      <w:r w:rsidR="00287325">
        <w:rPr>
          <w:color w:val="800080"/>
          <w:sz w:val="24"/>
        </w:rPr>
        <w:t>wy</w:t>
      </w:r>
    </w:p>
    <w:p w14:paraId="44CC532E" w14:textId="4E6C74FF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287325">
        <w:rPr>
          <w:color w:val="800080"/>
          <w:sz w:val="24"/>
        </w:rPr>
        <w:t>w+y’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 =</w:t>
      </w:r>
      <w:r w:rsidR="00287325">
        <w:rPr>
          <w:color w:val="800080"/>
          <w:sz w:val="24"/>
        </w:rPr>
        <w:t>w+y’</w:t>
      </w:r>
    </w:p>
    <w:p w14:paraId="6D9FD98F" w14:textId="31D126B1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2</w:t>
      </w:r>
      <w:r w:rsidR="00287325">
        <w:rPr>
          <w:color w:val="800080"/>
          <w:sz w:val="24"/>
        </w:rPr>
        <w:t xml:space="preserve"> =</w:t>
      </w:r>
      <w:r w:rsidR="00287325">
        <w:rPr>
          <w:color w:val="800080"/>
          <w:sz w:val="24"/>
        </w:rPr>
        <w:tab/>
        <w:t>w’+y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 w:rsidR="00287325">
        <w:rPr>
          <w:color w:val="800080"/>
          <w:sz w:val="24"/>
        </w:rPr>
        <w:tab/>
      </w:r>
      <w:r>
        <w:rPr>
          <w:color w:val="800080"/>
          <w:sz w:val="24"/>
        </w:rPr>
        <w:t>I</w:t>
      </w:r>
      <w:r>
        <w:rPr>
          <w:color w:val="800080"/>
          <w:sz w:val="24"/>
          <w:vertAlign w:val="subscript"/>
        </w:rPr>
        <w:t>2</w:t>
      </w:r>
      <w:r>
        <w:rPr>
          <w:color w:val="800080"/>
          <w:sz w:val="24"/>
        </w:rPr>
        <w:t xml:space="preserve"> =</w:t>
      </w:r>
      <w:r w:rsidR="00287325">
        <w:rPr>
          <w:color w:val="800080"/>
          <w:sz w:val="24"/>
        </w:rPr>
        <w:t>y</w:t>
      </w:r>
    </w:p>
    <w:p w14:paraId="286A3897" w14:textId="59F6ECAC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3</w:t>
      </w:r>
      <w:r w:rsidR="00287325">
        <w:rPr>
          <w:color w:val="800080"/>
          <w:sz w:val="24"/>
        </w:rPr>
        <w:t xml:space="preserve"> =</w:t>
      </w:r>
      <w:r w:rsidR="00287325">
        <w:rPr>
          <w:color w:val="800080"/>
          <w:sz w:val="24"/>
        </w:rPr>
        <w:tab/>
        <w:t>y’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 w:rsidR="00287325">
        <w:rPr>
          <w:color w:val="800080"/>
          <w:sz w:val="24"/>
        </w:rPr>
        <w:tab/>
      </w:r>
      <w:r w:rsidR="00287325">
        <w:rPr>
          <w:color w:val="800080"/>
          <w:sz w:val="24"/>
        </w:rPr>
        <w:tab/>
      </w:r>
      <w:r>
        <w:rPr>
          <w:color w:val="800080"/>
          <w:sz w:val="24"/>
        </w:rPr>
        <w:t>I</w:t>
      </w:r>
      <w:r>
        <w:rPr>
          <w:color w:val="800080"/>
          <w:sz w:val="24"/>
          <w:vertAlign w:val="subscript"/>
        </w:rPr>
        <w:t>3</w:t>
      </w:r>
      <w:r>
        <w:rPr>
          <w:color w:val="800080"/>
          <w:sz w:val="24"/>
        </w:rPr>
        <w:t xml:space="preserve"> =</w:t>
      </w:r>
      <w:r w:rsidR="00287325">
        <w:rPr>
          <w:color w:val="800080"/>
          <w:sz w:val="24"/>
        </w:rPr>
        <w:t>y’</w:t>
      </w:r>
    </w:p>
    <w:p w14:paraId="0E09B33A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252D7EA8" w14:textId="77777777" w:rsidR="00270133" w:rsidRDefault="00270133">
      <w:pPr>
        <w:tabs>
          <w:tab w:val="left" w:pos="360"/>
          <w:tab w:val="left" w:pos="720"/>
        </w:tabs>
      </w:pPr>
      <w:r>
        <w:rPr>
          <w:sz w:val="24"/>
        </w:rPr>
        <w:br w:type="page"/>
      </w:r>
      <w:r>
        <w:rPr>
          <w:sz w:val="24"/>
        </w:rPr>
        <w:lastRenderedPageBreak/>
        <w:t>(vi)  Partition the K-maps with  y and z as control signals.</w:t>
      </w:r>
    </w:p>
    <w:p w14:paraId="5D60AA8D" w14:textId="67A5F939" w:rsidR="00270133" w:rsidRDefault="004C0C96">
      <w:pPr>
        <w:tabs>
          <w:tab w:val="left" w:pos="360"/>
          <w:tab w:val="left" w:pos="720"/>
        </w:tabs>
        <w:jc w:val="center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23936" behindDoc="0" locked="0" layoutInCell="0" allowOverlap="1" wp14:anchorId="2CCE6FA7" wp14:editId="50FB74FC">
                <wp:simplePos x="0" y="0"/>
                <wp:positionH relativeFrom="column">
                  <wp:posOffset>737235</wp:posOffset>
                </wp:positionH>
                <wp:positionV relativeFrom="paragraph">
                  <wp:posOffset>109220</wp:posOffset>
                </wp:positionV>
                <wp:extent cx="4785360" cy="2171700"/>
                <wp:effectExtent l="0" t="0" r="0" b="0"/>
                <wp:wrapNone/>
                <wp:docPr id="1" name="Group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85360" cy="2171700"/>
                          <a:chOff x="2781" y="-2516"/>
                          <a:chExt cx="7536" cy="3420"/>
                        </a:xfrm>
                      </wpg:grpSpPr>
                      <wpg:grpSp>
                        <wpg:cNvPr id="2" name="Group 1377"/>
                        <wpg:cNvGrpSpPr>
                          <a:grpSpLocks/>
                        </wpg:cNvGrpSpPr>
                        <wpg:grpSpPr bwMode="auto">
                          <a:xfrm>
                            <a:off x="2781" y="-2516"/>
                            <a:ext cx="7536" cy="3043"/>
                            <a:chOff x="2421" y="6304"/>
                            <a:chExt cx="7536" cy="3043"/>
                          </a:xfrm>
                        </wpg:grpSpPr>
                        <wpg:grpSp>
                          <wpg:cNvPr id="3" name="Group 1378"/>
                          <wpg:cNvGrpSpPr>
                            <a:grpSpLocks/>
                          </wpg:cNvGrpSpPr>
                          <wpg:grpSpPr bwMode="auto">
                            <a:xfrm>
                              <a:off x="2421" y="6304"/>
                              <a:ext cx="3276" cy="3043"/>
                              <a:chOff x="2421" y="6304"/>
                              <a:chExt cx="3276" cy="3043"/>
                            </a:xfrm>
                          </wpg:grpSpPr>
                          <wpg:grpSp>
                            <wpg:cNvPr id="4" name="Group 137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421" y="6304"/>
                                <a:ext cx="3276" cy="3029"/>
                                <a:chOff x="2421" y="6304"/>
                                <a:chExt cx="3276" cy="3029"/>
                              </a:xfrm>
                            </wpg:grpSpPr>
                            <wpg:grpSp>
                              <wpg:cNvPr id="5" name="Group 138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421" y="6304"/>
                                  <a:ext cx="3276" cy="2706"/>
                                  <a:chOff x="2421" y="6304"/>
                                  <a:chExt cx="3276" cy="2706"/>
                                </a:xfrm>
                              </wpg:grpSpPr>
                              <wps:wsp>
                                <wps:cNvPr id="6" name="Text Box 138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6961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A9E5EDD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Text Box 138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7496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4046443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Text Box 138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8598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4F402E3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" name="Text Box 138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629" y="8041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A98122D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Text Box 138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141" y="6484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DE2A394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" name="Text Box 138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745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C81BC67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" name="Text Box 13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49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063CA20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Text Box 13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4397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8460531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Text Box 13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21" y="6527"/>
                                    <a:ext cx="612" cy="4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9CAC591" w14:textId="77777777" w:rsidR="0092195B" w:rsidRDefault="0092195B">
                                      <w:r>
                                        <w:t>wx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" name="Text Box 139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781" y="6304"/>
                                    <a:ext cx="624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2B37FA5" w14:textId="77777777" w:rsidR="0092195B" w:rsidRDefault="0092195B">
                                      <w:r>
                                        <w:t>yz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6" name="Group 139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106" y="6782"/>
                                    <a:ext cx="2435" cy="2228"/>
                                    <a:chOff x="4381" y="2027"/>
                                    <a:chExt cx="2435" cy="2401"/>
                                  </a:xfrm>
                                </wpg:grpSpPr>
                                <wps:wsp>
                                  <wps:cNvPr id="17" name="Rectangle 1392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81" y="2040"/>
                                      <a:ext cx="2435" cy="238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0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8" name="Group 139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391" y="2651"/>
                                      <a:ext cx="2424" cy="1200"/>
                                      <a:chOff x="4391" y="2651"/>
                                      <a:chExt cx="2424" cy="1200"/>
                                    </a:xfrm>
                                  </wpg:grpSpPr>
                                  <wps:wsp>
                                    <wps:cNvPr id="19" name="Line 139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 flipH="1" flipV="1">
                                        <a:off x="5603" y="2639"/>
                                        <a:ext cx="0" cy="242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0" name="Line 139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205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1" name="Line 13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1451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22" name="Group 139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03" y="2027"/>
                                      <a:ext cx="1236" cy="2400"/>
                                      <a:chOff x="5003" y="2027"/>
                                      <a:chExt cx="1236" cy="2400"/>
                                    </a:xfrm>
                                  </wpg:grpSpPr>
                                  <wps:wsp>
                                    <wps:cNvPr id="23" name="Line 1398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6239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4" name="Line 139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621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25" name="Line 140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003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26" name="Line 140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673" y="6404"/>
                                    <a:ext cx="444" cy="4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800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7" name="Line 140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2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Line 14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344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Line 140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95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30" name="Rectangle 140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83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642A41E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31" name="Rectangle 140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927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87C254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32" name="Rectangle 140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600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42B3256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33" name="Rectangle 140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214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7A8E45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</wpg:grpSp>
                        <wpg:grpSp>
                          <wpg:cNvPr id="34" name="Group 1409"/>
                          <wpg:cNvGrpSpPr>
                            <a:grpSpLocks/>
                          </wpg:cNvGrpSpPr>
                          <wpg:grpSpPr bwMode="auto">
                            <a:xfrm>
                              <a:off x="6681" y="6304"/>
                              <a:ext cx="3276" cy="3043"/>
                              <a:chOff x="6681" y="6304"/>
                              <a:chExt cx="3276" cy="3043"/>
                            </a:xfrm>
                          </wpg:grpSpPr>
                          <wpg:grpSp>
                            <wpg:cNvPr id="35" name="Group 14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6681" y="6304"/>
                                <a:ext cx="3276" cy="3029"/>
                                <a:chOff x="6681" y="6304"/>
                                <a:chExt cx="3276" cy="3029"/>
                              </a:xfrm>
                            </wpg:grpSpPr>
                            <wpg:grpSp>
                              <wpg:cNvPr id="36" name="Group 14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81" y="6304"/>
                                  <a:ext cx="3276" cy="2706"/>
                                  <a:chOff x="6681" y="6304"/>
                                  <a:chExt cx="3276" cy="2706"/>
                                </a:xfrm>
                              </wpg:grpSpPr>
                              <wps:wsp>
                                <wps:cNvPr id="37" name="Text Box 141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6961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4C261D0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Text Box 141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7496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3DF113AA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9" name="Text Box 141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8598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F3B7915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Text Box 141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889" y="8041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AFC6A36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" name="Text Box 141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473" y="6493"/>
                                    <a:ext cx="52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E727B5B" w14:textId="77777777" w:rsidR="0092195B" w:rsidRDefault="0092195B">
                                      <w:r>
                                        <w:t>00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2" name="Text Box 141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05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4CAFE28" w14:textId="77777777" w:rsidR="0092195B" w:rsidRDefault="0092195B">
                                      <w:r>
                                        <w:t>01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3" name="Text Box 141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9309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4E45AE4" w14:textId="77777777" w:rsidR="0092195B" w:rsidRDefault="0092195B">
                                      <w:r>
                                        <w:t>11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Text Box 141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657" y="6493"/>
                                    <a:ext cx="648" cy="33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4BDCD548" w14:textId="77777777" w:rsidR="0092195B" w:rsidRDefault="0092195B">
                                      <w:r>
                                        <w:t>10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Text Box 1420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681" y="6527"/>
                                    <a:ext cx="612" cy="497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96E9E81" w14:textId="77777777" w:rsidR="0092195B" w:rsidRDefault="0092195B">
                                      <w:r>
                                        <w:t>wx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6" name="Text Box 14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101" y="6304"/>
                                    <a:ext cx="720" cy="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5DE1915" w14:textId="77777777" w:rsidR="0092195B" w:rsidRDefault="0092195B">
                                      <w:r>
                                        <w:t>yz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7" name="Group 142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366" y="6782"/>
                                    <a:ext cx="2435" cy="2228"/>
                                    <a:chOff x="4381" y="2027"/>
                                    <a:chExt cx="2435" cy="2401"/>
                                  </a:xfrm>
                                </wpg:grpSpPr>
                                <wps:wsp>
                                  <wps:cNvPr id="48" name="Rectangle 142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4381" y="2040"/>
                                      <a:ext cx="2435" cy="2388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80008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49" name="Group 142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391" y="2651"/>
                                      <a:ext cx="2424" cy="1200"/>
                                      <a:chOff x="4391" y="2651"/>
                                      <a:chExt cx="2424" cy="1200"/>
                                    </a:xfrm>
                                  </wpg:grpSpPr>
                                  <wps:wsp>
                                    <wps:cNvPr id="50" name="Line 142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5400000" flipH="1" flipV="1">
                                        <a:off x="5603" y="2639"/>
                                        <a:ext cx="0" cy="242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1" name="Line 142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205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2" name="Line 142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6200000" flipH="1">
                                        <a:off x="5591" y="1451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g:grpSp>
                                  <wpg:cNvPr id="53" name="Group 1428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5003" y="2027"/>
                                      <a:ext cx="1236" cy="2400"/>
                                      <a:chOff x="5003" y="2027"/>
                                      <a:chExt cx="1236" cy="2400"/>
                                    </a:xfrm>
                                  </wpg:grpSpPr>
                                  <wps:wsp>
                                    <wps:cNvPr id="54" name="Line 142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6239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5" name="Line 1430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621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56" name="Line 1431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rot="10800000" flipH="1">
                                        <a:off x="5003" y="2027"/>
                                        <a:ext cx="0" cy="240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80008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</wpg:grpSp>
                              <wps:wsp>
                                <wps:cNvPr id="57" name="Line 14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933" y="6404"/>
                                    <a:ext cx="444" cy="4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80008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58" name="Line 143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98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9" name="Line 143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604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1435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9219" y="6591"/>
                                  <a:ext cx="0" cy="27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61" name="Rectangle 143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43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66921C4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62" name="Rectangle 143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87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E92E5E9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63" name="Rectangle 143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860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C8C062F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  <wps:wsp>
                            <wps:cNvPr id="64" name="Rectangle 143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9474" y="9071"/>
                                <a:ext cx="160" cy="2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8E59515" w14:textId="77777777" w:rsidR="0092195B" w:rsidRDefault="0092195B">
                                  <w:pPr>
                                    <w:rPr>
                                      <w:sz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</w:rPr>
                                    <w:t>I</w:t>
                                  </w:r>
                                  <w:r>
                                    <w:rPr>
                                      <w:snapToGrid w:val="0"/>
                                      <w:color w:val="000000"/>
                                      <w:sz w:val="24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none" lIns="0" tIns="0" rIns="0" bIns="0" anchor="t" anchorCtr="0">
                              <a:spAutoFit/>
                            </wps:bodyPr>
                          </wps:wsp>
                        </wpg:grpSp>
                      </wpg:grpSp>
                      <wps:wsp>
                        <wps:cNvPr id="65" name="Text Box 1440"/>
                        <wps:cNvSpPr txBox="1">
                          <a:spLocks noChangeArrowheads="1"/>
                        </wps:cNvSpPr>
                        <wps:spPr bwMode="auto">
                          <a:xfrm>
                            <a:off x="4425" y="5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023FE" w14:textId="77777777" w:rsidR="0092195B" w:rsidRDefault="0092195B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1441"/>
                        <wps:cNvSpPr txBox="1">
                          <a:spLocks noChangeArrowheads="1"/>
                        </wps:cNvSpPr>
                        <wps:spPr bwMode="auto">
                          <a:xfrm>
                            <a:off x="8721" y="544"/>
                            <a:ext cx="54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4F54F27" w14:textId="77777777" w:rsidR="0092195B" w:rsidRDefault="0092195B">
                              <w:pPr>
                                <w:rPr>
                                  <w:vertAlign w:val="super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CCE6FA7" id="Group 1442" o:spid="_x0000_s1524" style="position:absolute;left:0;text-align:left;margin-left:58.05pt;margin-top:8.6pt;width:376.8pt;height:171pt;z-index:251623936" coordorigin="2781,-2516" coordsize="7536,34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" o:allowincell="f">
                <v:group id="Group 1377" o:spid="_x0000_s1525" style="position:absolute;left:2781;top:-2516;width:7536;height:3043" coordorigin="2421,6304" coordsize="753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yMBtcxAAAANoAAAAP&#10;AAAAAAAAAAAAAAAAAKkCAABkcnMvZG93bnJldi54bWxQSwUGAAAAAAQABAD6AAAAmgMAAAAA&#10;">
                  <v:group id="Group 1378" o:spid="_x0000_s1526" style="position:absolute;left:2421;top:6304;width:3276;height:3043" coordorigin="2421,6304" coordsize="327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18vsfDAAAA2gAAAA8A&#10;AAAAAAAAAAAAAAAAqQIAAGRycy9kb3ducmV2LnhtbFBLBQYAAAAABAAEAPoAAACZAwAAAAA=&#10;">
                    <v:group id="Group 1379" o:spid="_x0000_s1527" style="position:absolute;left:2421;top:6304;width:3276;height:3029" coordorigin="2421,6304" coordsize="3276,3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    <v:group id="Group 1380" o:spid="_x0000_s1528" style="position:absolute;left:2421;top:6304;width:3276;height:2706" coordorigin="2421,6304" coordsize="3276,27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  <v:shape id="Text Box 1381" o:spid="_x0000_s1529" type="#_x0000_t202" style="position:absolute;left:2629;top:6961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tkOCwgAA&#10;ANoAAAAPAAAAZHJzL2Rvd25yZXYueG1sRI9Pa8JAFMTvgt9heYVexGyag0jMKiJKe03ai7dH9uUP&#10;zb5NsquJ/fTdQsHjMDO/YbLDbDpxp9G1lhW8RTEI4tLqlmsFX5+X9RaE88gaO8uk4EEODvvlIsNU&#10;24lzuhe+FgHCLkUFjfd9KqUrGzLoItsTB6+yo0Ef5FhLPeIU4KaTSRxvpMGWw0KDPZ0aKr+Lm1Fg&#10;p/PDWBriZHX9Me+n45BXyaDU68t83IHwNPtn+L/9oRVs4O9KuAFy/w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O2Q4LCAAAA2gAAAA8AAAAAAAAAAAAAAAAAlwIAAGRycy9kb3du&#10;cmV2LnhtbFBLBQYAAAAABAAEAPUAAACGAwAAAAA=&#10;" strokecolor="white">
                          <v:textbox>
                            <w:txbxContent>
                              <w:p w14:paraId="5A9E5EDD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382" o:spid="_x0000_s1530" type="#_x0000_t202" style="position:absolute;left:2629;top:7496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+uYZwgAA&#10;ANoAAAAPAAAAZHJzL2Rvd25yZXYueG1sRI9Ba8JAFITvhf6H5QleSt00h1ZS1xCkotdYL94e2WcS&#10;zL5NsluT+OvdguBxmJlvmFU6mkZcqXe1ZQUfiwgEcWF1zaWC4+/2fQnCeWSNjWVSMJGDdP36ssJE&#10;24Fzuh58KQKEXYIKKu/bREpXVGTQLWxLHLyz7Q36IPtS6h6HADeNjKPoUxqsOSxU2NKmouJy+DMK&#10;7PAzGUtdFL+dbma3ybr8HHdKzWdj9g3C0+if4Ud7rxV8wf+VcAPk+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65hnCAAAA2gAAAA8AAAAAAAAAAAAAAAAAlwIAAGRycy9kb3du&#10;cmV2LnhtbFBLBQYAAAAABAAEAPUAAACGAwAAAAA=&#10;" strokecolor="white">
                          <v:textbox>
                            <w:txbxContent>
                              <w:p w14:paraId="04046443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383" o:spid="_x0000_s1531" type="#_x0000_t202" style="position:absolute;left:2629;top:8598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ZXJruwAA&#10;ANoAAAAPAAAAZHJzL2Rvd25yZXYueG1sRE+7CsIwFN0F/yFcwUU0tYNINYqIoquPxe3SXNtic9M2&#10;0Va/3gyC4+G8l+vOlOJFjSssK5hOIhDEqdUFZwqul/14DsJ5ZI2lZVLwJgfrVb+3xETblk/0OvtM&#10;hBB2CSrIva8SKV2ak0E3sRVx4O62MegDbDKpG2xDuCllHEUzabDg0JBjRduc0sf5aRTYdvc2luoo&#10;Ht0+5rDd1Kd7XCs1HHSbBQhPnf+Lf+6jVhC2hivhBsjV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bWVya7sAAADaAAAADwAAAAAAAAAAAAAAAACXAgAAZHJzL2Rvd25yZXYueG1s&#10;UEsFBgAAAAAEAAQA9QAAAH8DAAAAAA==&#10;" strokecolor="white">
                          <v:textbox>
                            <w:txbxContent>
                              <w:p w14:paraId="54F402E3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384" o:spid="_x0000_s1532" type="#_x0000_t202" style="position:absolute;left:2629;top:8041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dfwwgAA&#10;ANoAAAAPAAAAZHJzL2Rvd25yZXYueG1sRI9Ba8JAFITvhf6H5QleSt00h1JT1xCkotdYL94e2WcS&#10;zL5NsluT+OvdguBxmJlvmFU6mkZcqXe1ZQUfiwgEcWF1zaWC4+/2/QuE88gaG8ukYCIH6fr1ZYWJ&#10;tgPndD34UgQIuwQVVN63iZSuqMigW9iWOHhn2xv0Qfal1D0OAW4aGUfRpzRYc1iosKVNRcXl8GcU&#10;2OFnMpa6KH473cxuk3X5Oe6Ums/G7BuEp9E/w4/2XitYwv+VcAPk+g4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Ip1/DCAAAA2gAAAA8AAAAAAAAAAAAAAAAAlwIAAGRycy9kb3du&#10;cmV2LnhtbFBLBQYAAAAABAAEAPUAAACGAwAAAAA=&#10;" strokecolor="white">
                          <v:textbox>
                            <w:txbxContent>
                              <w:p w14:paraId="4A98122D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385" o:spid="_x0000_s1533" type="#_x0000_t202" style="position:absolute;left:3141;top:6484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vu0AxQAA&#10;ANsAAAAPAAAAZHJzL2Rvd25yZXYueG1sRI9Ba8JAEIXvQv/DMgUvUjeWIpK6SikU7MHWqD9gyI7Z&#10;2OxsyK5J/PedQ6G3Gd6b975Zb0ffqJ66WAc2sJhnoIjLYGuuDJxPH08rUDEhW2wCk4E7RdhuHiZr&#10;zG0YuKD+mColIRxzNOBSanOtY+nIY5yHlli0S+g8Jlm7StsOBwn3jX7OsqX2WLM0OGzp3VH5c7x5&#10;A8WnO8z4Zb9vrO6X1/PX7XtYzYyZPo5vr6ASjenf/He9s4Iv9PKLDK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u+7QDFAAAA2wAAAA8AAAAAAAAAAAAAAAAAlwIAAGRycy9k&#10;b3ducmV2LnhtbFBLBQYAAAAABAAEAPUAAACJAwAAAAA=&#10;" filled="f" strokecolor="white">
                          <v:textbox>
                            <w:txbxContent>
                              <w:p w14:paraId="1DE2A394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386" o:spid="_x0000_s1534" type="#_x0000_t202" style="position:absolute;left:3745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sWOtvwAA&#10;ANsAAAAPAAAAZHJzL2Rvd25yZXYueG1sRE9Ni8IwEL0L/ocwgpdF0/awLNUoIopedffibWjGtthM&#10;2ia21V9vhAVv83ifs1wPphIdta60rCCeRyCIM6tLzhX8/e5nPyCcR9ZYWSYFD3KwXo1HS0y17flE&#10;3dnnIoSwS1FB4X2dSumyggy6ua2JA3e1rUEfYJtL3WIfwk0lkyj6lgZLDg0F1rQtKLud70aB7XcP&#10;Y6mJkq/L0xy2m+Z0TRqlppNhswDhafAf8b/7qMP8GN6/hAPk6gU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SxY62/AAAA2wAAAA8AAAAAAAAAAAAAAAAAlwIAAGRycy9kb3ducmV2&#10;LnhtbFBLBQYAAAAABAAEAPUAAACDAwAAAAA=&#10;" strokecolor="white">
                          <v:textbox>
                            <w:txbxContent>
                              <w:p w14:paraId="0C81BC67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387" o:spid="_x0000_s1535" type="#_x0000_t202" style="position:absolute;left:5049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Y/3avwAA&#10;ANsAAAAPAAAAZHJzL2Rvd25yZXYueG1sRE/LqsIwEN0L/kMY4W5E09uFSDWKiBfd+ti4G5rpA5tJ&#10;20Rb79cbQXA3h/Oc5bo3lXhQ60rLCn6nEQji1OqScwWX899kDsJ5ZI2VZVLwJAfr1XCwxETbjo/0&#10;OPlchBB2CSoovK8TKV1akEE3tTVx4DLbGvQBtrnULXYh3FQyjqKZNFhyaCiwpm1B6e10Nwpst3sa&#10;S00Uj6//Zr/dNMcsbpT6GfWbBQhPvf+KP+6DDvNjeP8SDpCrF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Rj/dq/AAAA2wAAAA8AAAAAAAAAAAAAAAAAlwIAAGRycy9kb3ducmV2&#10;LnhtbFBLBQYAAAAABAAEAPUAAACDAwAAAAA=&#10;" strokecolor="white">
                          <v:textbox>
                            <w:txbxContent>
                              <w:p w14:paraId="0063CA20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388" o:spid="_x0000_s1536" type="#_x0000_t202" style="position:absolute;left:4397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L1hBwQAA&#10;ANsAAAAPAAAAZHJzL2Rvd25yZXYueG1sRE9Na8JAEL0X+h+WEbyUumkKRVLXEKSi11gv3obsmASz&#10;s0l2axJ/vVsQvM3jfc4qHU0jrtS72rKCj0UEgriwuuZSwfF3+74E4TyyxsYyKZjIQbp+fVlhou3A&#10;OV0PvhQhhF2CCirv20RKV1Rk0C1sSxy4s+0N+gD7UuoehxBuGhlH0Zc0WHNoqLClTUXF5fBnFNjh&#10;ZzKWuih+O93MbpN1+TnulJrPxuwbhKfRP8UP916H+Z/w/0s4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y9YQcEAAADbAAAADwAAAAAAAAAAAAAAAACXAgAAZHJzL2Rvd25y&#10;ZXYueG1sUEsFBgAAAAAEAAQA9QAAAIUDAAAAAA==&#10;" strokecolor="white">
                          <v:textbox>
                            <w:txbxContent>
                              <w:p w14:paraId="38460531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389" o:spid="_x0000_s1537" type="#_x0000_t202" style="position:absolute;left:2421;top:6527;width:612;height: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xsA1wQAA&#10;ANsAAAAPAAAAZHJzL2Rvd25yZXYueG1sRE9Na8JAEL0X+h+WEbyUumkoRVLXEKSi11gv3obsmASz&#10;s0l2axJ/vVsQvM3jfc4qHU0jrtS72rKCj0UEgriwuuZSwfF3+74E4TyyxsYyKZjIQbp+fVlhou3A&#10;OV0PvhQhhF2CCirv20RKV1Rk0C1sSxy4s+0N+gD7UuoehxBuGhlH0Zc0WHNoqLClTUXF5fBnFNjh&#10;ZzKWuih+O93MbpN1+TnulJrPxuwbhKfRP8UP916H+Z/w/0s4QK7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MbANcEAAADbAAAADwAAAAAAAAAAAAAAAACXAgAAZHJzL2Rvd25y&#10;ZXYueG1sUEsFBgAAAAAEAAQA9QAAAIUDAAAAAA==&#10;" strokecolor="white">
                          <v:textbox>
                            <w:txbxContent>
                              <w:p w14:paraId="09CAC591" w14:textId="77777777" w:rsidR="0092195B" w:rsidRDefault="0092195B">
                                <w:proofErr w:type="spellStart"/>
                                <w:r>
                                  <w:t>wx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390" o:spid="_x0000_s1538" type="#_x0000_t202" style="position:absolute;left:2781;top:6304;width:624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yU6YwgAA&#10;ANsAAAAPAAAAZHJzL2Rvd25yZXYueG1sRE/NasJAEL4LfYdlCr1I3VhUJHWVIgh6UBvrAwzZaTZt&#10;djZk1yS+vSsI3ubj+53FqreVaKnxpWMF41ECgjh3uuRCwfln8z4H4QOyxsoxKbiSh9XyZbDAVLuO&#10;M2pPoRAxhH2KCkwIdSqlzw1Z9CNXE0fu1zUWQ4RNIXWDXQy3lfxIkpm0WHJsMFjT2lD+f7pYBdnO&#10;fA95st9XWrazv/PhcuzmQ6XeXvuvTxCB+vAUP9xbHedP4f5LPEAu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vJTpjCAAAA2wAAAA8AAAAAAAAAAAAAAAAAlwIAAGRycy9kb3du&#10;cmV2LnhtbFBLBQYAAAAABAAEAPUAAACGAwAAAAA=&#10;" filled="f" strokecolor="white">
                          <v:textbox>
                            <w:txbxContent>
                              <w:p w14:paraId="72B37FA5" w14:textId="77777777" w:rsidR="0092195B" w:rsidRDefault="0092195B">
                                <w:proofErr w:type="spellStart"/>
                                <w:r>
                                  <w:t>yz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391" o:spid="_x0000_s1539" style="position:absolute;left:3106;top:6782;width:2435;height:2228" coordorigin="4381,2027" coordsize="2435,2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2Y//XDAAAA2wAAAA8A&#10;AAAAAAAAAAAAAAAAqQIAAGRycy9kb3ducmV2LnhtbFBLBQYAAAAABAAEAPoAAACZAwAAAAA=&#10;">
                          <v:rect id="Rectangle 1392" o:spid="_x0000_s1540" style="position:absolute;left:4381;top:2040;width:2435;height:2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1KVzwQAA&#10;ANsAAAAPAAAAZHJzL2Rvd25yZXYueG1sRE9Na8JAEL0X+h+WKfSmmxbUEl1FlFKpFKl68TZkxyQ0&#10;Oxt2pzH+e1co9DaP9zmzRe8a1VGItWcDL8MMFHHhbc2lgePhffAGKgqyxcYzGbhShMX88WGGufUX&#10;/qZuL6VKIRxzNFCJtLnWsajIYRz6ljhxZx8cSoKh1DbgJYW7Rr9m2Vg7rDk1VNjSqqLiZ//rDITy&#10;kw6uHclOll+bdXc9fejtyJjnp345BSXUy7/4z72xaf4E7r+kA/T8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tSlc8EAAADbAAAADwAAAAAAAAAAAAAAAACXAgAAZHJzL2Rvd25y&#10;ZXYueG1sUEsFBgAAAAAEAAQA9QAAAIUDAAAAAA==&#10;" strokecolor="purple"/>
                          <v:group id="Group 1393" o:spid="_x0000_s1541" style="position:absolute;left:4391;top:2651;width:2424;height:1200" coordorigin="4391,2651" coordsize="2424,1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TS84cxQAAANs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BVZ+&#10;kQF0/gs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E0vOHMUAAADbAAAA&#10;DwAAAAAAAAAAAAAAAACpAgAAZHJzL2Rvd25yZXYueG1sUEsFBgAAAAAEAAQA+gAAAJsDAAAAAA==&#10;">
                            <v:line id="Line 1394" o:spid="_x0000_s1542" style="position:absolute;rotation:90;flip:x y;visibility:visible;mso-wrap-style:square" from="5603,2639" to="5603,50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1vjCr8AAADbAAAADwAAAGRycy9kb3ducmV2LnhtbERPS4vCMBC+C/6HMII3TVZYcatRVl1B&#10;8WTXi7ehmT6wmZQmav33mwXB23x8z1msOluLO7W+cqzhY6xAEGfOVFxoOP/uRjMQPiAbrB2Thid5&#10;WC37vQUmxj34RPc0FCKGsE9QQxlCk0jps5Is+rFriCOXu9ZiiLAtpGnxEcNtLSdKTaXFimNDiQ1t&#10;Ssqu6c1qqI5bleOPW5tcHXE/3R0+t/ai9XDQfc9BBOrCW/xy702c/wX/v8QD5PIP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A1vjCr8AAADbAAAADwAAAAAAAAAAAAAAAACh&#10;AgAAZHJzL2Rvd25yZXYueG1sUEsFBgAAAAAEAAQA+QAAAI0DAAAAAA==&#10;" strokecolor="purple"/>
                            <v:line id="Line 1395" o:spid="_x0000_s1543" style="position:absolute;rotation:90;flip:x;visibility:visible;mso-wrap-style:square" from="5591,2057" to="5591,4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X7SLwAAADbAAAADwAAAGRycy9kb3ducmV2LnhtbERPuwrCMBTdBf8hXMFFNNVBtDaKCKK4&#10;+UDXS3Nti81NbWKtf28GwfFw3smqNaVoqHaFZQXjUQSCOLW64EzB5bwdzkA4j6yxtEwKPuRgtex2&#10;Eoy1ffORmpPPRAhhF6OC3PsqltKlORl0I1sRB+5ua4M+wDqTusZ3CDelnETRVBosODTkWNEmp/Rx&#10;ehkF/lU9bUq79nwbNPNsf53S4YNK9XvtegHCU+v/4p97rxVMwvrwJfwAufwC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uZX7SLwAAADbAAAADwAAAAAAAAAAAAAAAAChAgAA&#10;ZHJzL2Rvd25yZXYueG1sUEsFBgAAAAAEAAQA+QAAAIoDAAAAAA==&#10;" strokecolor="purple"/>
                            <v:line id="Line 1396" o:spid="_x0000_s1544" style="position:absolute;rotation:90;flip:x;visibility:visible;mso-wrap-style:square" from="5591,1451" to="5591,38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tle078AAADbAAAADwAAAGRycy9kb3ducmV2LnhtbESPzQrCMBCE74LvEFbwIprqQbQaRQRR&#10;vPmDXpdmbYvNpjax1rc3guBxmJlvmPmyMYWoqXK5ZQXDQQSCOLE651TB+bTpT0A4j6yxsEwK3uRg&#10;uWi35hhr++ID1UefigBhF6OCzPsyltIlGRl0A1sSB+9mK4M+yCqVusJXgJtCjqJoLA3mHBYyLGmd&#10;UXI/Po0C/ywfNqFtc7r26mm6u4xp/0alup1mNQPhqfH/8K+90wpGQ/h+CT9ALj4A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1tle078AAADbAAAADwAAAAAAAAAAAAAAAACh&#10;AgAAZHJzL2Rvd25yZXYueG1sUEsFBgAAAAAEAAQA+QAAAI0DAAAAAA==&#10;" strokecolor="purple"/>
                          </v:group>
                          <v:group id="Group 1397" o:spid="_x0000_s1545" style="position:absolute;left:5003;top:2027;width:1236;height:2400" coordorigin="5003,2027" coordsize="1236,2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zPM0vDAAAA2wAAAA8A&#10;AAAAAAAAAAAAAAAAqQIAAGRycy9kb3ducmV2LnhtbFBLBQYAAAAABAAEAPoAAACZAwAAAAA=&#10;">
                            <v:line id="Line 1398" o:spid="_x0000_s1546" style="position:absolute;rotation:180;flip:x;visibility:visible;mso-wrap-style:square" from="6239,2027" to="6239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YaK8UAAADbAAAADwAAAGRycy9kb3ducmV2LnhtbESPT2vCQBTE74V+h+UVvNVNLUiJrhIF&#10;qR481H94fGafSWz2bchuzPrtu4VCj8PM/IaZzoOpxZ1aV1lW8DZMQBDnVldcKDjsV68fIJxH1lhb&#10;JgUPcjCfPT9NMdW25y+673whIoRdigpK75tUSpeXZNANbUMcvattDfoo20LqFvsIN7UcJclYGqw4&#10;LpTY0LKk/HvXGQVZtwibz9vpknRH1xeLbB0227NSg5eQTUB4Cv4//NdeawWjd/j9En+AnP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zGYaK8UAAADbAAAADwAAAAAAAAAA&#10;AAAAAAChAgAAZHJzL2Rvd25yZXYueG1sUEsFBgAAAAAEAAQA+QAAAJMDAAAAAA==&#10;" strokecolor="purple"/>
                            <v:line id="Line 1399" o:spid="_x0000_s1547" style="position:absolute;rotation:180;flip:x;visibility:visible;mso-wrap-style:square" from="5621,2027" to="5621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4+CX8UAAADbAAAADwAAAGRycy9kb3ducmV2LnhtbESPT2vCQBTE74V+h+UVvNVNpUiJrhIF&#10;qR481H94fGafSWz2bchuzPrtu4VCj8PM/IaZzoOpxZ1aV1lW8DZMQBDnVldcKDjsV68fIJxH1lhb&#10;JgUPcjCfPT9NMdW25y+673whIoRdigpK75tUSpeXZNANbUMcvattDfoo20LqFvsIN7UcJclYGqw4&#10;LpTY0LKk/HvXGQVZtwibz9vpknRH1xeLbB0227NSg5eQTUB4Cv4//NdeawWjd/j9En+AnP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Q4+CX8UAAADbAAAADwAAAAAAAAAA&#10;AAAAAAChAgAAZHJzL2Rvd25yZXYueG1sUEsFBgAAAAAEAAQA+QAAAJMDAAAAAA==&#10;" strokecolor="purple"/>
                            <v:line id="Line 1400" o:spid="_x0000_s1548" style="position:absolute;rotation:180;flip:x;visibility:visible;mso-wrap-style:square" from="5003,2027" to="5003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MMnxMUAAADbAAAADwAAAGRycy9kb3ducmV2LnhtbESPT2vCQBTE74V+h+UVvNVNhUqJrhIF&#10;qR481H94fGafSWz2bchuzPrtu4VCj8PM/IaZzoOpxZ1aV1lW8DZMQBDnVldcKDjsV68fIJxH1lhb&#10;JgUPcjCfPT9NMdW25y+673whIoRdigpK75tUSpeXZNANbUMcvattDfoo20LqFvsIN7UcJclYGqw4&#10;LpTY0LKk/HvXGQVZtwibz9vpknRH1xeLbB0227NSg5eQTUB4Cv4//NdeawWjd/j9En+AnP0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LMMnxMUAAADbAAAADwAAAAAAAAAA&#10;AAAAAAChAgAAZHJzL2Rvd25yZXYueG1sUEsFBgAAAAAEAAQA+QAAAJMDAAAAAA==&#10;" strokecolor="purple"/>
                          </v:group>
                        </v:group>
                        <v:line id="Line 1401" o:spid="_x0000_s1549" style="position:absolute;visibility:visible;mso-wrap-style:square" from="2673,6404" to="3117,68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XTWmcUAAADbAAAADwAAAGRycy9kb3ducmV2LnhtbESPT2vCQBTE7wW/w/IKvdVNLQSJrqJC&#10;wR7E+ueQ4yP7TKLZt+nuNsZ++m5B8DjMzG+Y6bw3jejI+dqygrdhAoK4sLrmUsHx8PE6BuEDssbG&#10;Mim4kYf5bPA0xUzbK++o24dSRAj7DBVUIbSZlL6oyKAf2pY4eifrDIYoXSm1w2uEm0aOkiSVBmuO&#10;CxW2tKqouOx/jIKe6s+Uzpt8+/Xuuu3vcp1/73KlXp77xQREoD48wvf2WisYpfD/Jf4AOfs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XTWmcUAAADbAAAADwAAAAAAAAAA&#10;AAAAAAChAgAAZHJzL2Rvd25yZXYueG1sUEsFBgAAAAAEAAQA+QAAAJMDAAAAAA==&#10;" strokecolor="purple"/>
                      </v:group>
                      <v:line id="Line 1402" o:spid="_x0000_s1550" style="position:absolute;flip:x;visibility:visible;mso-wrap-style:square" from="3729,6591" to="372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sJiccUAAADbAAAADwAAAGRycy9kb3ducmV2LnhtbESPzW7CMBCE70i8g7VIvYEDB2jTGESr&#10;0nKr+JPKbYmXJCVeh9gJ6dvXlSpxHM3MN5pk0ZlStFS7wrKC8SgCQZxaXXCmYL9bDR9BOI+ssbRM&#10;Cn7IwWLe7yUYa3vjDbVbn4kAYRejgtz7KpbSpTkZdCNbEQfvbGuDPsg6k7rGW4CbUk6iaCoNFhwW&#10;cqzoNaf0sm2Mgmn79iGby/fXqf18Ohz5vbs24xelHgbd8hmEp87fw//ttVYwmcHfl/AD5Pw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sJiccUAAADbAAAADwAAAAAAAAAA&#10;AAAAAAChAgAAZHJzL2Rvd25yZXYueG1sUEsFBgAAAAAEAAQA+QAAAJMDAAAAAA==&#10;" strokecolor="red" strokeweight="1pt"/>
                      <v:line id="Line 1403" o:spid="_x0000_s1551" style="position:absolute;flip:x;visibility:visible;mso-wrap-style:square" from="4344,6591" to="4344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132A8EAAADbAAAADwAAAGRycy9kb3ducmV2LnhtbERPu27CMBTdK/EP1kViKw4MCFIMAkRp&#10;N8RLarfb+JIE4us0dkL4ezwgMR6d93TemkI0VLncsoJBPwJBnFidc6rgePh8H4NwHlljYZkU3MnB&#10;fNZ5m2Ks7Y131Ox9KkIIuxgVZN6XsZQuycig69uSOHBnWxn0AVap1BXeQrgp5DCKRtJgzqEhw5JW&#10;GSXXfW0UjJr1l6yvl5+/Zjs5/fKm/a8HS6V63XbxAcJT61/ip/tbKxiGseFL+AFy9g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zXfYDwQAAANsAAAAPAAAAAAAAAAAAAAAA&#10;AKECAABkcnMvZG93bnJldi54bWxQSwUGAAAAAAQABAD5AAAAjwMAAAAA&#10;" strokecolor="red" strokeweight="1pt"/>
                      <v:line id="Line 1404" o:spid="_x0000_s1552" style="position:absolute;flip:x;visibility:visible;mso-wrap-style:square" from="4959,6591" to="495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FTmMUAAADbAAAADwAAAGRycy9kb3ducmV2LnhtbESPQWvCQBSE7wX/w/KE3upGD1Kjm2BF&#10;q7dSbcHeXrPPJDX7NmY3Mf33XaHgcZiZb5hF2ptKdNS40rKC8SgCQZxZXXKu4OOweXoG4Tyyxsoy&#10;KfglB2kyeFhgrO2V36nb+1wECLsYFRTe17GULivIoBvZmjh4J9sY9EE2udQNXgPcVHISRVNpsOSw&#10;UGBNq4Ky8741Cqbdeivb88/xu3ubfX7xa39pxy9KPQ775RyEp97fw//tnVYwmcHtS/gBMvkD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BFTmMUAAADbAAAADwAAAAAAAAAA&#10;AAAAAAChAgAAZHJzL2Rvd25yZXYueG1sUEsFBgAAAAAEAAQA+QAAAJMDAAAAAA==&#10;" strokecolor="red" strokeweight="1pt"/>
                    </v:group>
                    <v:rect id="Rectangle 1405" o:spid="_x0000_s1553" style="position:absolute;left:3283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g0rivwAA&#10;ANsAAAAPAAAAZHJzL2Rvd25yZXYueG1sRE9LasMwEN0XcgcxhexquQ6U4FgJpRBIQzdxcoDBGn+I&#10;NDKSYru3jxaFLh/vXx0Wa8REPgyOFbxnOQjixumBOwW36/FtCyJEZI3GMSn4pQCH/eqlwlK7mS80&#10;1bETKYRDiQr6GMdSytD0ZDFkbiROXOu8xZig76T2OKdwa2SR5x/S4sCpoceRvnpq7vXDKpDX+jhv&#10;a+Nzdy7aH/N9urTklFq/Lp87EJGW+C/+c5+0gk1an76kHyD3T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+DSuK/AAAA2wAAAA8AAAAAAAAAAAAAAAAAlwIAAGRycy9kb3ducmV2&#10;LnhtbFBLBQYAAAAABAAEAPUAAACDAwAAAAA=&#10;" filled="f" stroked="f">
                      <v:textbox style="mso-fit-shape-to-text:t" inset="0,0,0,0">
                        <w:txbxContent>
                          <w:p w14:paraId="6642A41E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406" o:spid="_x0000_s1554" style="position:absolute;left:3927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z+95wAAA&#10;ANsAAAAPAAAAZHJzL2Rvd25yZXYueG1sRI/NigIxEITvC75DaMHbmtGFRUajiCDo4sXRB2gmPT+Y&#10;dIYkOuPbG0HYY1FVX1GrzWCNeJAPrWMFs2kGgrh0uuVawfWy/16ACBFZo3FMCp4UYLMefa0w167n&#10;Mz2KWIsE4ZCjgibGLpcylA1ZDFPXESevct5iTNLXUnvsE9waOc+yX2mx5bTQYEe7hspbcbcK5KXY&#10;94vC+Mz9zauTOR7OFTmlJuNhuwQRaYj/4U/7oBX8zOD9Jf0AuX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z+95wAAAANsAAAAPAAAAAAAAAAAAAAAAAJcCAABkcnMvZG93bnJl&#10;di54bWxQSwUGAAAAAAQABAD1AAAAhAMAAAAA&#10;" filled="f" stroked="f">
                      <v:textbox style="mso-fit-shape-to-text:t" inset="0,0,0,0">
                        <w:txbxContent>
                          <w:p w14:paraId="5F87C254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407" o:spid="_x0000_s1555" style="position:absolute;left:4600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HXEOwQAA&#10;ANsAAAAPAAAAZHJzL2Rvd25yZXYueG1sRI/disIwFITvBd8hHGHvNLXCIl2jiCCo7I11H+DQnP5g&#10;clKSaOvbm4WFvRxm5htmsxutEU/yoXOsYLnIQBBXTnfcKPi5HedrECEiazSOScGLAuy208kGC+0G&#10;vtKzjI1IEA4FKmhj7AspQ9WSxbBwPXHyauctxiR9I7XHIcGtkXmWfUqLHaeFFns6tFTdy4dVIG/l&#10;cViXxmfuktff5ny61uSU+piN+y8Qkcb4H/5rn7SCVQ6/X9IPkNs3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B1xDsEAAADbAAAADwAAAAAAAAAAAAAAAACXAgAAZHJzL2Rvd25y&#10;ZXYueG1sUEsFBgAAAAAEAAQA9QAAAIUDAAAAAA==&#10;" filled="f" stroked="f">
                      <v:textbox style="mso-fit-shape-to-text:t" inset="0,0,0,0">
                        <w:txbxContent>
                          <w:p w14:paraId="342B3256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408" o:spid="_x0000_s1556" style="position:absolute;left:5214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UdSVwAAA&#10;ANsAAAAPAAAAZHJzL2Rvd25yZXYueG1sRI/NigIxEITvC75DaMHbmlFhkdEoIgiueHH0AZpJzw8m&#10;nSGJzuzbG0HYY1FVX1Hr7WCNeJIPrWMFs2kGgrh0uuVawe16+F6CCBFZo3FMCv4owHYz+lpjrl3P&#10;F3oWsRYJwiFHBU2MXS5lKBuyGKauI05e5bzFmKSvpfbYJ7g1cp5lP9Jiy2mhwY72DZX34mEVyGtx&#10;6JeF8Zk7zauz+T1eKnJKTcbDbgUi0hD/w5/2UStYLOD9Jf0AuX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vUdSVwAAAANsAAAAPAAAAAAAAAAAAAAAAAJcCAABkcnMvZG93bnJl&#10;di54bWxQSwUGAAAAAAQABAD1AAAAhAMAAAAA&#10;" filled="f" stroked="f">
                      <v:textbox style="mso-fit-shape-to-text:t" inset="0,0,0,0">
                        <w:txbxContent>
                          <w:p w14:paraId="697A8E45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  <v:group id="Group 1409" o:spid="_x0000_s1557" style="position:absolute;left:6681;top:6304;width:3276;height:3043" coordorigin="6681,6304" coordsize="3276,3043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Zs5h5xAAAANsAAAAP&#10;AAAAAAAAAAAAAAAAAKkCAABkcnMvZG93bnJldi54bWxQSwUGAAAAAAQABAD6AAAAmgMAAAAA&#10;">
                    <v:group id="Group 1410" o:spid="_x0000_s1558" style="position:absolute;left:6681;top:6304;width:3276;height:3029" coordorigin="6681,6304" coordsize="3276,302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2/z3i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SxX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tv894sUAAADbAAAA&#10;DwAAAAAAAAAAAAAAAACpAgAAZHJzL2Rvd25yZXYueG1sUEsFBgAAAAAEAAQA+gAAAJsDAAAAAA==&#10;">
                      <v:group id="Group 1411" o:spid="_x0000_s1559" style="position:absolute;left:6681;top:6304;width:3276;height:2706" coordorigin="6681,6304" coordsize="3276,270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GLaOVxAAAANsAAAAP&#10;AAAAAAAAAAAAAAAAAKkCAABkcnMvZG93bnJldi54bWxQSwUGAAAAAAQABAD6AAAAmgMAAAAA&#10;">
                        <v:shape id="Text Box 1412" o:spid="_x0000_s1560" type="#_x0000_t202" style="position:absolute;left:6889;top:6961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oQIiwgAA&#10;ANsAAAAPAAAAZHJzL2Rvd25yZXYueG1sRI9Pi8IwFMTvgt8hPMGLaGoFla5RRBS96u7F26N5/cM2&#10;L20Tbd1Pv1lY8DjMzG+Yza43lXhS60rLCuazCARxanXJuYKvz9N0DcJ5ZI2VZVLwIge77XCwwUTb&#10;jq/0vPlcBAi7BBUU3teJlC4tyKCb2Zo4eJltDfog21zqFrsAN5WMo2gpDZYcFgqs6VBQ+n17GAW2&#10;O76MpSaKJ/cfcz7sm2sWN0qNR/3+A4Sn3r/D/+2LVrBYwd+X8APk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+hAiLCAAAA2wAAAA8AAAAAAAAAAAAAAAAAlwIAAGRycy9kb3du&#10;cmV2LnhtbFBLBQYAAAAABAAEAPUAAACGAwAAAAA=&#10;" strokecolor="white">
                          <v:textbox>
                            <w:txbxContent>
                              <w:p w14:paraId="24C261D0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413" o:spid="_x0000_s1561" type="#_x0000_t202" style="position:absolute;left:6889;top:7496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PpZQvgAA&#10;ANsAAAAPAAAAZHJzL2Rvd25yZXYueG1sRE/LqsIwEN0L/kMYwY1oai+IVKOIKLr1sXE3NGNbbCZt&#10;E231628WgsvDeS/XnSnFixpXWFYwnUQgiFOrC84UXC/78RyE88gaS8uk4E0O1qt+b4mJti2f6HX2&#10;mQgh7BJUkHtfJVK6NCeDbmIr4sDdbWPQB9hkUjfYhnBTyjiKZtJgwaEhx4q2OaWP89MosO3ubSzV&#10;UTy6fcxhu6lP97hWajjoNgsQnjr/E3/dR63gL4wNX8IPkKt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bj6WUL4AAADbAAAADwAAAAAAAAAAAAAAAACXAgAAZHJzL2Rvd25yZXYu&#10;eG1sUEsFBgAAAAAEAAQA9QAAAIIDAAAAAA==&#10;" strokecolor="white">
                          <v:textbox>
                            <w:txbxContent>
                              <w:p w14:paraId="3DF113AA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414" o:spid="_x0000_s1562" type="#_x0000_t202" style="position:absolute;left:6889;top:8598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cjPLwgAA&#10;ANsAAAAPAAAAZHJzL2Rvd25yZXYueG1sRI9Pi8IwFMTvgt8hPMGLaGoF0a5RRBS96u7F26N5/cM2&#10;L20Tbd1Pv1lY8DjMzG+Yza43lXhS60rLCuazCARxanXJuYKvz9N0BcJ5ZI2VZVLwIge77XCwwUTb&#10;jq/0vPlcBAi7BBUU3teJlC4tyKCb2Zo4eJltDfog21zqFrsAN5WMo2gpDZYcFgqs6VBQ+n17GAW2&#10;O76MpSaKJ/cfcz7sm2sWN0qNR/3+A4Sn3r/D/+2LVrBYw9+X8APk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FyM8vCAAAA2wAAAA8AAAAAAAAAAAAAAAAAlwIAAGRycy9kb3du&#10;cmV2LnhtbFBLBQYAAAAABAAEAPUAAACGAwAAAAA=&#10;" strokecolor="white">
                          <v:textbox>
                            <w:txbxContent>
                              <w:p w14:paraId="6F3B7915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415" o:spid="_x0000_s1563" type="#_x0000_t202" style="position:absolute;left:6889;top:8041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TukrvgAA&#10;ANsAAAAPAAAAZHJzL2Rvd25yZXYueG1sRE/LqsIwEN0L/kMYwY1oarmIVKOIKLr1sXE3NGNbbCZt&#10;E231628WgsvDeS/XnSnFixpXWFYwnUQgiFOrC84UXC/78RyE88gaS8uk4E0O1qt+b4mJti2f6HX2&#10;mQgh7BJUkHtfJVK6NCeDbmIr4sDdbWPQB9hkUjfYhnBTyjiKZtJgwaEhx4q2OaWP89MosO3ubSzV&#10;UTy6fcxhu6lP97hWajjoNgsQnjr/E3/dR63gL6wPX8IPkKt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yE7pK74AAADbAAAADwAAAAAAAAAAAAAAAACXAgAAZHJzL2Rvd25yZXYu&#10;eG1sUEsFBgAAAAAEAAQA9QAAAIIDAAAAAA==&#10;" strokecolor="white">
                          <v:textbox>
                            <w:txbxContent>
                              <w:p w14:paraId="5AFC6A36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416" o:spid="_x0000_s1564" type="#_x0000_t202" style="position:absolute;left:7473;top:6493;width:52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AkywwQAA&#10;ANsAAAAPAAAAZHJzL2Rvd25yZXYueG1sRI9Bi8IwFITvC/6H8AQvi6YWWaQaRUTRq64Xb4/m2Rab&#10;l7aJtvrrjSB4HGbmG2a+7Ewp7tS4wrKC8SgCQZxaXXCm4PS/HU5BOI+ssbRMCh7kYLno/cwx0bbl&#10;A92PPhMBwi5BBbn3VSKlS3My6Ea2Ig7exTYGfZBNJnWDbYCbUsZR9CcNFhwWcqxonVN6Pd6MAttu&#10;HsZSHcW/56fZrVf14RLXSg363WoGwlPnv+FPe68VTMbw/hJ+gFy8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pwJMsMEAAADbAAAADwAAAAAAAAAAAAAAAACXAgAAZHJzL2Rvd25y&#10;ZXYueG1sUEsFBgAAAAAEAAQA9QAAAIUDAAAAAA==&#10;" strokecolor="white">
                          <v:textbox>
                            <w:txbxContent>
                              <w:p w14:paraId="6E727B5B" w14:textId="77777777" w:rsidR="0092195B" w:rsidRDefault="0092195B">
                                <w:r>
                                  <w:t>00</w:t>
                                </w:r>
                              </w:p>
                            </w:txbxContent>
                          </v:textbox>
                        </v:shape>
                        <v:shape id="Text Box 1417" o:spid="_x0000_s1565" type="#_x0000_t202" style="position:absolute;left:8005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0NLHwwAA&#10;ANsAAAAPAAAAZHJzL2Rvd25yZXYueG1sRI9Ba8JAFITvhf6H5QleSt00lCKpawhS0WusF2+P7DMJ&#10;Zt8m2a1J/PVuQfA4zMw3zCodTSOu1LvasoKPRQSCuLC65lLB8Xf7vgThPLLGxjIpmMhBun59WWGi&#10;7cA5XQ++FAHCLkEFlfdtIqUrKjLoFrYlDt7Z9gZ9kH0pdY9DgJtGxlH0JQ3WHBYqbGlTUXE5/BkF&#10;dviZjKUuit9ON7PbZF1+jjul5rMx+wbhafTP8KO91wo+Y/j/En6AX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X0NLHwwAAANsAAAAPAAAAAAAAAAAAAAAAAJcCAABkcnMvZG93&#10;bnJldi54bWxQSwUGAAAAAAQABAD1AAAAhwMAAAAA&#10;" strokecolor="white">
                          <v:textbox>
                            <w:txbxContent>
                              <w:p w14:paraId="64CAFE28" w14:textId="77777777" w:rsidR="0092195B" w:rsidRDefault="0092195B">
                                <w:r>
                                  <w:t>01</w:t>
                                </w:r>
                              </w:p>
                            </w:txbxContent>
                          </v:textbox>
                        </v:shape>
                        <v:shape id="Text Box 1418" o:spid="_x0000_s1566" type="#_x0000_t202" style="position:absolute;left:9309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nHdcwgAA&#10;ANsAAAAPAAAAZHJzL2Rvd25yZXYueG1sRI9Pi8IwFMTvgt8hPMGLaGoVka5RRBS96u7F26N5/cM2&#10;L20Tbd1Pv1lY8DjMzG+Yza43lXhS60rLCuazCARxanXJuYKvz9N0DcJ5ZI2VZVLwIge77XCwwUTb&#10;jq/0vPlcBAi7BBUU3teJlC4tyKCb2Zo4eJltDfog21zqFrsAN5WMo2glDZYcFgqs6VBQ+n17GAW2&#10;O76MpSaKJ/cfcz7sm2sWN0qNR/3+A4Sn3r/D/+2LVrBcwN+X8APk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icd1zCAAAA2wAAAA8AAAAAAAAAAAAAAAAAlwIAAGRycy9kb3du&#10;cmV2LnhtbFBLBQYAAAAABAAEAPUAAACGAwAAAAA=&#10;" strokecolor="white">
                          <v:textbox>
                            <w:txbxContent>
                              <w:p w14:paraId="44E45AE4" w14:textId="77777777" w:rsidR="0092195B" w:rsidRDefault="0092195B">
                                <w:r>
                                  <w:t>11</w:t>
                                </w:r>
                              </w:p>
                            </w:txbxContent>
                          </v:textbox>
                        </v:shape>
                        <v:shape id="Text Box 1419" o:spid="_x0000_s1567" type="#_x0000_t202" style="position:absolute;left:8657;top:6493;width:648;height:33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de8owwAA&#10;ANsAAAAPAAAAZHJzL2Rvd25yZXYueG1sRI9Ba8JAFITvQv/D8gpepG4MIiXNRiRY7FXtpbdH9pmE&#10;Zt8m2W0S++tdQfA4zMw3TLqdTCMG6l1tWcFqGYEgLqyuuVTwff58ewfhPLLGxjIpuJKDbfYySzHR&#10;duQjDSdfigBhl6CCyvs2kdIVFRl0S9sSB+9ie4M+yL6UuscxwE0j4yjaSIM1h4UKW8orKn5Pf0aB&#10;HfdXY6mL4sXPvznku+54iTul5q/T7gOEp8k/w4/2l1awXsP9S/gBMrs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3de8owwAAANsAAAAPAAAAAAAAAAAAAAAAAJcCAABkcnMvZG93&#10;bnJldi54bWxQSwUGAAAAAAQABAD1AAAAhwMAAAAA&#10;" strokecolor="white">
                          <v:textbox>
                            <w:txbxContent>
                              <w:p w14:paraId="4BDCD548" w14:textId="77777777" w:rsidR="0092195B" w:rsidRDefault="0092195B">
                                <w:r>
                                  <w:t>10</w:t>
                                </w:r>
                              </w:p>
                            </w:txbxContent>
                          </v:textbox>
                        </v:shape>
                        <v:shape id="Text Box 1420" o:spid="_x0000_s1568" type="#_x0000_t202" style="position:absolute;left:6681;top:6527;width:612;height:49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OUqzwgAA&#10;ANsAAAAPAAAAZHJzL2Rvd25yZXYueG1sRI9Pi8IwFMTvgt8hPMGLaGpRka5RRBS96u7F26N5/cM2&#10;L20Tbd1Pv1lY8DjMzG+Yza43lXhS60rLCuazCARxanXJuYKvz9N0DcJ5ZI2VZVLwIge77XCwwUTb&#10;jq/0vPlcBAi7BBUU3teJlC4tyKCb2Zo4eJltDfog21zqFrsAN5WMo2glDZYcFgqs6VBQ+n17GAW2&#10;O76MpSaKJ/cfcz7sm2sWN0qNR/3+A4Sn3r/D/+2LVrBYwt+X8APk9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g5SrPCAAAA2wAAAA8AAAAAAAAAAAAAAAAAlwIAAGRycy9kb3du&#10;cmV2LnhtbFBLBQYAAAAABAAEAPUAAACGAwAAAAA=&#10;" strokecolor="white">
                          <v:textbox>
                            <w:txbxContent>
                              <w:p w14:paraId="796E9E81" w14:textId="77777777" w:rsidR="0092195B" w:rsidRDefault="0092195B">
                                <w:proofErr w:type="spellStart"/>
                                <w:r>
                                  <w:t>wx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Text Box 1421" o:spid="_x0000_s1569" type="#_x0000_t202" style="position:absolute;left:7101;top:6304;width:72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qP/yxAAA&#10;ANsAAAAPAAAAZHJzL2Rvd25yZXYueG1sRI/dasJAFITvC77DcoTeiG4qEiS6ighCvdDWnwc4ZI/Z&#10;aPZsyK5J+vZuodDLYWa+YZbr3laipcaXjhV8TBIQxLnTJRcKrpfdeA7CB2SNlWNS8EMe1qvB2xIz&#10;7To+UXsOhYgQ9hkqMCHUmZQ+N2TRT1xNHL2bayyGKJtC6ga7CLeVnCZJKi2WHBcM1rQ1lD/OT6vg&#10;tDffI54dDpWWbXq/Hp9f3Xyk1Puw3yxABOrDf/iv/akVzFL4/RJ/gFy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Kj/8sQAAADbAAAADwAAAAAAAAAAAAAAAACXAgAAZHJzL2Rv&#10;d25yZXYueG1sUEsFBgAAAAAEAAQA9QAAAIgDAAAAAA==&#10;" filled="f" strokecolor="white">
                          <v:textbox>
                            <w:txbxContent>
                              <w:p w14:paraId="25DE1915" w14:textId="77777777" w:rsidR="0092195B" w:rsidRDefault="0092195B">
                                <w:proofErr w:type="spellStart"/>
                                <w:r>
                                  <w:t>yz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Group 1422" o:spid="_x0000_s1570" style="position:absolute;left:7366;top:6782;width:2435;height:2228" coordorigin="4381,2027" coordsize="2435,2401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xZ3VzxgAAANsAAAAPAAAAZHJzL2Rvd25yZXYueG1sRI9ba8JAFITfC/6H5Qh9&#10;q5vYViVmFRFb+iCCFxDfDtmTC2bPhuw2if++Wyj0cZiZb5h0PZhadNS6yrKCeBKBIM6srrhQcDl/&#10;vCxAOI+ssbZMCh7kYL0aPaWYaNvzkbqTL0SAsEtQQel9k0jpspIMuoltiIOX29agD7ItpG6xD3BT&#10;y2kUzaTBisNCiQ1tS8rup2+j4LPHfvMa77r9Pd8+buf3w3Ufk1LP42GzBOFp8P/hv/aXVvA2h9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HFndXPGAAAA2wAA&#10;AA8AAAAAAAAAAAAAAAAAqQIAAGRycy9kb3ducmV2LnhtbFBLBQYAAAAABAAEAPoAAACcAwAAAAA=&#10;">
                          <v:rect id="Rectangle 1423" o:spid="_x0000_s1571" style="position:absolute;left:4381;top:2040;width:2435;height:23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+B4cwQAA&#10;ANsAAAAPAAAAZHJzL2Rvd25yZXYueG1sRE9Na8JAEL0X/A/LCN7qRqmlRFcRpVSUUqq9eBuy0yQ0&#10;Oxt2pzH+e/cgeHy878Wqd43qKMTas4HJOANFXHhbc2ng5/T+/AYqCrLFxjMZuFKE1XLwtMDc+gt/&#10;U3eUUqUQjjkaqETaXOtYVOQwjn1LnLhfHxxKgqHUNuAlhbtGT7PsVTusOTVU2NKmouLv+O8MhHJP&#10;J9fO5EvWn7ttdz1/6MPMmNGwX89BCfXyEN/dO2vgJY1NX9IP0Msb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FPgeHMEAAADbAAAADwAAAAAAAAAAAAAAAACXAgAAZHJzL2Rvd25y&#10;ZXYueG1sUEsFBgAAAAAEAAQA9QAAAIUDAAAAAA==&#10;" strokecolor="purple"/>
                          <v:group id="Group 1424" o:spid="_x0000_s1572" style="position:absolute;left:4391;top:2651;width:2424;height:1200" coordorigin="4391,2651" coordsize="2424,12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+0RJrGAAAA2wAA&#10;AA8AAAAAAAAAAAAAAAAAqQIAAGRycy9kb3ducmV2LnhtbFBLBQYAAAAABAAEAPoAAACcAwAAAAA=&#10;">
                            <v:line id="Line 1425" o:spid="_x0000_s1573" style="position:absolute;rotation:90;flip:x y;visibility:visible;mso-wrap-style:square" from="5603,2639" to="5603,506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" strokecolor="purple"/>
                            <v:line id="Line 1426" o:spid="_x0000_s1574" style="position:absolute;rotation:90;flip:x;visibility:visible;mso-wrap-style:square" from="5591,2057" to="5591,445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t8trsIAAADbAAAADwAAAGRycy9kb3ducmV2LnhtbESPQYvCMBSE78L+h/AWvMiaKihu17Qs&#10;gijetOJeH82zLTYv3SbW+u+NIHgcZuYbZpn2phYdta6yrGAyjkAQ51ZXXCg4ZuuvBQjnkTXWlknB&#10;nRykycdgibG2N95Td/CFCBB2MSoovW9iKV1ekkE3tg1x8M62NeiDbAupW7wFuKnlNIrm0mDFYaHE&#10;hlYl5ZfD1Sjw1+bf5rTps79R911sT3Pa3VGp4Wf/+wPCU+/f4Vd7qxXMJvD8En6ATB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t8trsIAAADbAAAADwAAAAAAAAAAAAAA&#10;AAChAgAAZHJzL2Rvd25yZXYueG1sUEsFBgAAAAAEAAQA+QAAAJADAAAAAA==&#10;" strokecolor="purple"/>
                            <v:line id="Line 1427" o:spid="_x0000_s1575" style="position:absolute;rotation:90;flip:x;visibility:visible;mso-wrap-style:square" from="5591,1451" to="5591,38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g2z2cIAAADbAAAADwAAAGRycy9kb3ducmV2LnhtbESPQYvCMBSE78L+h/AWvMiaKihu17Qs&#10;gijetOJeH82zLTYv3SbW+u+NIHgcZuYbZpn2phYdta6yrGAyjkAQ51ZXXCg4ZuuvBQjnkTXWlknB&#10;nRykycdgibG2N95Td/CFCBB2MSoovW9iKV1ekkE3tg1x8M62NeiDbAupW7wFuKnlNIrm0mDFYaHE&#10;hlYl5ZfD1Sjw1+bf5rTps79R911sT3Pa3VGp4Wf/+wPCU+/f4Vd7qxXMpvD8En6ATB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g2z2cIAAADbAAAADwAAAAAAAAAAAAAA&#10;AAChAgAAZHJzL2Rvd25yZXYueG1sUEsFBgAAAAAEAAQA+QAAAJADAAAAAA==&#10;" strokecolor="purple"/>
                          </v:group>
                          <v:group id="Group 1428" o:spid="_x0000_s1576" style="position:absolute;left:5003;top:2027;width:1236;height:2400" coordorigin="5003,2027" coordsize="1236,2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i4XlrcUAAADbAAAA&#10;DwAAAAAAAAAAAAAAAACpAgAAZHJzL2Rvd25yZXYueG1sUEsFBgAAAAAEAAQA+gAAAJsDAAAAAA==&#10;">
                            <v:line id="Line 1429" o:spid="_x0000_s1577" style="position:absolute;rotation:180;flip:x;visibility:visible;mso-wrap-style:square" from="6239,2027" to="6239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4nxIsUAAADbAAAADwAAAGRycy9kb3ducmV2LnhtbESPQWvCQBSE7wX/w/KE3upGaUuJrhKF&#10;Uj30oFXx+My+JqnZtyG7Mdt/3xWEHoeZ+YaZLYKpxZVaV1lWMB4lIIhzqysuFOy/3p/eQDiPrLG2&#10;TAp+ycFiPniYYaptz1u67nwhIoRdigpK75tUSpeXZNCNbEMcvW/bGvRRtoXULfYRbmo5SZJXabDi&#10;uFBiQ6uS8suuMwqybhk2Hz/Hc9IdXF8ss3XYfJ6UehyGbArCU/D/4Xt7rRW8PMPtS/wBcv4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G4nxIsUAAADbAAAADwAAAAAAAAAA&#10;AAAAAAChAgAAZHJzL2Rvd25yZXYueG1sUEsFBgAAAAAEAAQA+QAAAJMDAAAAAA==&#10;" strokecolor="purple"/>
                            <v:line id="Line 1430" o:spid="_x0000_s1578" style="position:absolute;rotation:180;flip:x;visibility:visible;mso-wrap-style:square" from="5621,2027" to="5621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MVUucUAAADbAAAADwAAAGRycy9kb3ducmV2LnhtbESPT2vCQBTE7wW/w/IEb7qxYCmpq0RB&#10;qgcP9U/x+My+JqnZtyG7Mdtv3y0IPQ4z8xtmvgymFndqXWVZwXSSgCDOra64UHA6bsavIJxH1lhb&#10;JgU/5GC5GDzNMdW25w+6H3whIoRdigpK75tUSpeXZNBNbEMcvS/bGvRRtoXULfYRbmr5nCQv0mDF&#10;caHEhtYl5bdDZxRk3Srs3r8/r0l3dn2xyrZht78oNRqG7A2Ep+D/w4/2ViuYzeDvS/wB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MVUucUAAADbAAAADwAAAAAAAAAA&#10;AAAAAAChAgAAZHJzL2Rvd25yZXYueG1sUEsFBgAAAAAEAAQA+QAAAJMDAAAAAA==&#10;" strokecolor="purple"/>
                            <v:line id="Line 1431" o:spid="_x0000_s1579" style="position:absolute;rotation:180;flip:x;visibility:visible;mso-wrap-style:square" from="5003,2027" to="5003,442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BfKzsUAAADbAAAADwAAAGRycy9kb3ducmV2LnhtbESPT2vCQBTE7wW/w/IEb7qxoJTUVaIg&#10;1UMP9U/x+My+JqnZtyG7Mdtv3y0IPQ4z8xtmsQqmFndqXWVZwXSSgCDOra64UHA6bscvIJxH1lhb&#10;JgU/5GC1HDwtMNW25w+6H3whIoRdigpK75tUSpeXZNBNbEMcvS/bGvRRtoXULfYRbmr5nCRzabDi&#10;uFBiQ5uS8tuhMwqybh32b9+f16Q7u75YZ7uwf78oNRqG7BWEp+D/w4/2TiuYzeHvS/wBcvk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BfKzsUAAADbAAAADwAAAAAAAAAA&#10;AAAAAAChAgAAZHJzL2Rvd25yZXYueG1sUEsFBgAAAAAEAAQA+QAAAJMDAAAAAA==&#10;" strokecolor="purple"/>
                          </v:group>
                        </v:group>
                        <v:line id="Line 1432" o:spid="_x0000_s1580" style="position:absolute;visibility:visible;mso-wrap-style:square" from="6933,6404" to="7377,681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j4Af8UAAADbAAAADwAAAGRycy9kb3ducmV2LnhtbESPQWvCQBSE74L/YXlCb7qxUi2pq1hB&#10;sIdi1R5yfGRfk2j2bdzdxtRf3xUKPQ4z8w0zX3amFi05X1lWMB4lIIhzqysuFHweN8NnED4ga6wt&#10;k4If8rBc9HtzTLW98p7aQyhEhLBPUUEZQpNK6fOSDPqRbYij92WdwRClK6R2eI1wU8vHJJlKgxXH&#10;hRIbWpeUnw/fRkFH1duUTu/Z7mPi2t3tdZtd9plSD4Nu9QIiUBf+w3/trVbwNIP7l/gD5OI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Bj4Af8UAAADbAAAADwAAAAAAAAAA&#10;AAAAAAChAgAAZHJzL2Rvd25yZXYueG1sUEsFBgAAAAAEAAQA+QAAAJMDAAAAAA==&#10;" strokecolor="purple"/>
                      </v:group>
                      <v:line id="Line 1433" o:spid="_x0000_s1581" style="position:absolute;flip:x;visibility:visible;mso-wrap-style:square" from="7989,6591" to="798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1uFfsMAAADbAAAADwAAAGRycy9kb3ducmV2LnhtbERPyW7CMBC9V+o/WIPErThUArUpTkSr&#10;stwQS6X2NsRDkhKPQ+yE8Pf4UKnHp7fP0t5UoqPGlZYVjEcRCOLM6pJzBYf94ukFhPPIGivLpOBG&#10;DtLk8WGGsbZX3lK387kIIexiVFB4X8dSuqwgg25ka+LAnWxj0AfY5FI3eA3hppLPUTSVBksODQXW&#10;9FFQdt61RsG0+1zJ9vz7few2r18/vOwv7fhdqeGgn7+B8NT7f/Gfe60VTMLY8CX8AJnc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tbhX7DAAAA2wAAAA8AAAAAAAAAAAAA&#10;AAAAoQIAAGRycy9kb3ducmV2LnhtbFBLBQYAAAAABAAEAPkAAACRAwAAAAA=&#10;" strokecolor="red" strokeweight="1pt"/>
                      <v:line id="Line 1434" o:spid="_x0000_s1582" style="position:absolute;flip:x;visibility:visible;mso-wrap-style:square" from="8604,6591" to="8604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Bcg5cUAAADbAAAADwAAAGRycy9kb3ducmV2LnhtbESPQWvCQBSE74X+h+UVvNWNQkXTrFKl&#10;VW+iVWhvr9nXJJp9m2Y3Mf57VxB6HGbmGyaZdaYULdWusKxg0I9AEKdWF5wp2H9+PI9BOI+ssbRM&#10;Ci7kYDZ9fEgw1vbMW2p3PhMBwi5GBbn3VSylS3My6Pq2Ig7er60N+iDrTOoazwFuSjmMopE0WHBY&#10;yLGiRU7padcYBaP2fSWb0/Hrp91MDt+87P6awVyp3lP39grCU+f/w/f2Wit4mcDtS/gBcn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Bcg5cUAAADbAAAADwAAAAAAAAAA&#10;AAAAAAChAgAAZHJzL2Rvd25yZXYueG1sUEsFBgAAAAAEAAQA+QAAAJMDAAAAAA==&#10;" strokecolor="red" strokeweight="1pt"/>
                      <v:line id="Line 1435" o:spid="_x0000_s1583" style="position:absolute;flip:x;visibility:visible;mso-wrap-style:square" from="9219,6591" to="9219,933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0FDxcEAAADbAAAADwAAAGRycy9kb3ducmV2LnhtbERPTU/CQBC9m/AfNkPiTbZ4IFJYiBBR&#10;bwaUBG5Dd2gr3dnS3Zb6752DiceX9z1f9q5SHTWh9GxgPEpAEWfelpwb+PrcPDyBChHZYuWZDPxQ&#10;gOVicDfH1Pobb6nbxVxJCIcUDRQx1qnWISvIYRj5mli4s28cRoFNrm2DNwl3lX5Mkol2WLI0FFjT&#10;uqDssmudgUn38qbby/fh1H1M90d+7a/teGXM/bB/noGK1Md/8Z/73YpP1ssX+QF6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bQUPFwQAAANsAAAAPAAAAAAAAAAAAAAAA&#10;AKECAABkcnMvZG93bnJldi54bWxQSwUGAAAAAAQABAD5AAAAjwMAAAAA&#10;" strokecolor="red" strokeweight="1pt"/>
                    </v:group>
                    <v:rect id="Rectangle 1436" o:spid="_x0000_s1584" style="position:absolute;left:7543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fMBkwQAA&#10;ANsAAAAPAAAAZHJzL2Rvd25yZXYueG1sRI/disIwFITvF/Ydwlnwbk3rhUg1iiwUVLyx7gMcmtMf&#10;TE5KkrX17Y0g7OUwM98wm91kjbiTD71jBfk8A0FcO91zq+D3Wn6vQISIrNE4JgUPCrDbfn5ssNBu&#10;5Avdq9iKBOFQoIIuxqGQMtQdWQxzNxAnr3HeYkzSt1J7HBPcGrnIsqW02HNa6HCgn47qW/VnFchr&#10;VY6ryvjMnRbN2RwPl4acUrOvab8GEWmK/+F3+6AVLHN4fUk/QG6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3zAZMEAAADbAAAADwAAAAAAAAAAAAAAAACXAgAAZHJzL2Rvd25y&#10;ZXYueG1sUEsFBgAAAAAEAAQA9QAAAIUDAAAAAA==&#10;" filled="f" stroked="f">
                      <v:textbox style="mso-fit-shape-to-text:t" inset="0,0,0,0">
                        <w:txbxContent>
                          <w:p w14:paraId="266921C4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v:textbox>
                    </v:rect>
                    <v:rect id="Rectangle 1437" o:spid="_x0000_s1585" style="position:absolute;left:8187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rl4TwAAA&#10;ANsAAAAPAAAAZHJzL2Rvd25yZXYueG1sRI/NigIxEITvgu8QWtibZpyDyGgUEQRX9uK4D9BMen4w&#10;6QxJdGbf3gjCHouq+ora7kdrxJN86BwrWC4yEMSV0x03Cn5vp/kaRIjIGo1jUvBHAfa76WSLhXYD&#10;X+lZxkYkCIcCFbQx9oWUoWrJYli4njh5tfMWY5K+kdrjkODWyDzLVtJix2mhxZ6OLVX38mEVyFt5&#10;Gtal8Zm75PWP+T5fa3JKfc3GwwZEpDH+hz/ts1awyuH9Jf0AuXs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Trl4TwAAAANsAAAAPAAAAAAAAAAAAAAAAAJcCAABkcnMvZG93bnJl&#10;di54bWxQSwUGAAAAAAQABAD1AAAAhAMAAAAA&#10;" filled="f" stroked="f">
                      <v:textbox style="mso-fit-shape-to-text:t" inset="0,0,0,0">
                        <w:txbxContent>
                          <w:p w14:paraId="1E92E5E9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rect>
                    <v:rect id="Rectangle 1438" o:spid="_x0000_s1586" style="position:absolute;left:8860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4vuIwAAA&#10;ANsAAAAPAAAAZHJzL2Rvd25yZXYueG1sRI/NigIxEITvC75DaMHbmlFBZDSKCIIrXhx9gGbS84NJ&#10;Z0iiM/v2RljYY1FVX1Gb3WCNeJEPrWMFs2kGgrh0uuVawf12/F6BCBFZo3FMCn4pwG47+tpgrl3P&#10;V3oVsRYJwiFHBU2MXS5lKBuyGKauI05e5bzFmKSvpfbYJ7g1cp5lS2mx5bTQYEeHhspH8bQK5K04&#10;9qvC+Myd59XF/JyuFTmlJuNhvwYRaYj/4b/2SStYLuDzJf0AuX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4vuIwAAAANsAAAAPAAAAAAAAAAAAAAAAAJcCAABkcnMvZG93bnJl&#10;di54bWxQSwUGAAAAAAQABAD1AAAAhAMAAAAA&#10;" filled="f" stroked="f">
                      <v:textbox style="mso-fit-shape-to-text:t" inset="0,0,0,0">
                        <w:txbxContent>
                          <w:p w14:paraId="5C8C062F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v:textbox>
                    </v:rect>
                    <v:rect id="Rectangle 1439" o:spid="_x0000_s1587" style="position:absolute;left:9474;top:9071;width:160;height:276;visibility:visible;mso-wrap-style:non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C2P8wAAA&#10;ANsAAAAPAAAAZHJzL2Rvd25yZXYueG1sRI/NigIxEITvC75DaMHbmlFEZDSKCIIrXhx9gGbS84NJ&#10;Z0iiM/v2RljYY1FVX1Gb3WCNeJEPrWMFs2kGgrh0uuVawf12/F6BCBFZo3FMCn4pwG47+tpgrl3P&#10;V3oVsRYJwiFHBU2MXS5lKBuyGKauI05e5bzFmKSvpfbYJ7g1cp5lS2mx5bTQYEeHhspH8bQK5K04&#10;9qvC+Myd59XF/JyuFTmlJuNhvwYRaYj/4b/2SStYLuDzJf0AuX0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C2P8wAAAANsAAAAPAAAAAAAAAAAAAAAAAJcCAABkcnMvZG93bnJl&#10;di54bWxQSwUGAAAAAAQABAD1AAAAhAMAAAAA&#10;" filled="f" stroked="f">
                      <v:textbox style="mso-fit-shape-to-text:t" inset="0,0,0,0">
                        <w:txbxContent>
                          <w:p w14:paraId="68E59515" w14:textId="77777777" w:rsidR="0092195B" w:rsidRDefault="0092195B">
                            <w:pPr>
                              <w:rPr>
                                <w:sz w:val="24"/>
                                <w:vertAlign w:val="subscript"/>
                              </w:rPr>
                            </w:pPr>
                            <w:r>
                              <w:rPr>
                                <w:snapToGrid w:val="0"/>
                                <w:color w:val="000000"/>
                                <w:sz w:val="24"/>
                              </w:rPr>
                              <w:t>I</w:t>
                            </w:r>
                            <w:r>
                              <w:rPr>
                                <w:snapToGrid w:val="0"/>
                                <w:color w:val="000000"/>
                                <w:sz w:val="24"/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v:textbox>
                    </v:rect>
                  </v:group>
                </v:group>
                <v:shape id="Text Box 1440" o:spid="_x0000_s1588" type="#_x0000_t202" style="position:absolute;left:4425;top:544;width:5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U8QUcwgAA&#10;ANsAAAAPAAAAZHJzL2Rvd25yZXYueG1sRI9Pi8IwFMTvgt8hPGFvmiiraDWKKMKeXNZ/4O3RPNti&#10;81KaaLvf3iwseBxm5jfMYtXaUjyp9oVjDcOBAkGcOlNwpuF03PWnIHxANlg6Jg2/5GG17HYWmBjX&#10;8A89DyETEcI+QQ15CFUipU9zsugHriKO3s3VFkOUdSZNjU2E21KOlJpIiwXHhRwr2uSU3g8Pq+G8&#10;v10vn+o729px1bhWSbYzqfVHr13PQQRqwzv83/4yGiZj+PsSf4B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TxBRzCAAAA2wAAAA8AAAAAAAAAAAAAAAAAlwIAAGRycy9kb3du&#10;cmV2LnhtbFBLBQYAAAAABAAEAPUAAACGAwAAAAA=&#10;" filled="f" stroked="f">
                  <v:textbox>
                    <w:txbxContent>
                      <w:p w14:paraId="5BA023FE" w14:textId="77777777" w:rsidR="0092195B" w:rsidRDefault="0092195B">
                        <w:pPr>
                          <w:rPr>
                            <w:vertAlign w:val="super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Text Box 1441" o:spid="_x0000_s1589" type="#_x0000_t202" style="position:absolute;left:8721;top:544;width:540;height:3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I5trwwAA&#10;ANsAAAAPAAAAZHJzL2Rvd25yZXYueG1sRI9Ba8JAFITvgv9heYXezG5FQ5u6iliEnhS1Fbw9ss8k&#10;NPs2ZLcm/ntXEDwOM/MNM1v0thYXan3lWMNbokAQ585UXGj4OaxH7yB8QDZYOyYNV/KwmA8HM8yM&#10;63hHl30oRISwz1BDGUKTSenzkiz6xDXE0Tu71mKIsi2kabGLcFvLsVKptFhxXCixoVVJ+d/+32r4&#10;3ZxPx4naFl922nSuV5Lth9T69aVffoII1Idn+NH+NhrSFO5f4g+Q8xs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kI5trwwAAANsAAAAPAAAAAAAAAAAAAAAAAJcCAABkcnMvZG93&#10;bnJldi54bWxQSwUGAAAAAAQABAD1AAAAhwMAAAAA&#10;" filled="f" stroked="f">
                  <v:textbox>
                    <w:txbxContent>
                      <w:p w14:paraId="54F54F27" w14:textId="77777777" w:rsidR="0092195B" w:rsidRDefault="0092195B">
                        <w:pPr>
                          <w:rPr>
                            <w:vertAlign w:val="super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07BD3EA" w14:textId="0C4912A2" w:rsidR="00270133" w:rsidRDefault="00270133">
      <w:pPr>
        <w:tabs>
          <w:tab w:val="left" w:pos="360"/>
          <w:tab w:val="left" w:pos="720"/>
        </w:tabs>
      </w:pPr>
      <w:r>
        <w:tab/>
      </w:r>
      <w:r>
        <w:tab/>
      </w:r>
    </w:p>
    <w:p w14:paraId="097D990B" w14:textId="739F61F4" w:rsidR="00270133" w:rsidRDefault="00287325">
      <w:pPr>
        <w:tabs>
          <w:tab w:val="left" w:pos="360"/>
          <w:tab w:val="left" w:pos="720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234A08F" wp14:editId="09B79CE5">
                <wp:simplePos x="0" y="0"/>
                <wp:positionH relativeFrom="column">
                  <wp:posOffset>3937635</wp:posOffset>
                </wp:positionH>
                <wp:positionV relativeFrom="paragraph">
                  <wp:posOffset>106680</wp:posOffset>
                </wp:positionV>
                <wp:extent cx="1485900" cy="1371600"/>
                <wp:effectExtent l="0" t="0" r="0" b="0"/>
                <wp:wrapSquare wrapText="bothSides"/>
                <wp:docPr id="571" name="文本框 5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5FAD75" w14:textId="682246F3" w:rsidR="00287325" w:rsidRDefault="00287325" w:rsidP="00287325">
                            <w:r>
                              <w:t xml:space="preserve">0           1           </w:t>
                            </w:r>
                            <w:r w:rsidR="00341A63">
                              <w:t>1</w:t>
                            </w:r>
                            <w:r>
                              <w:t xml:space="preserve">          </w:t>
                            </w:r>
                            <w:r w:rsidR="00341A63">
                              <w:t>0</w:t>
                            </w:r>
                          </w:p>
                          <w:p w14:paraId="3C8E381F" w14:textId="77777777" w:rsidR="00287325" w:rsidRDefault="00287325" w:rsidP="00287325"/>
                          <w:p w14:paraId="370BD634" w14:textId="77777777" w:rsidR="00287325" w:rsidRDefault="00287325" w:rsidP="00287325"/>
                          <w:p w14:paraId="5C2553AB" w14:textId="374BC8DB" w:rsidR="00287325" w:rsidRDefault="00341A63" w:rsidP="00287325">
                            <w:r>
                              <w:t>0</w:t>
                            </w:r>
                            <w:r w:rsidR="00287325">
                              <w:t xml:space="preserve">            </w:t>
                            </w:r>
                            <w:r>
                              <w:t>1</w:t>
                            </w:r>
                            <w:r w:rsidR="00287325">
                              <w:t xml:space="preserve">          1           0</w:t>
                            </w:r>
                          </w:p>
                          <w:p w14:paraId="1F07AB9A" w14:textId="77777777" w:rsidR="00287325" w:rsidRDefault="00287325" w:rsidP="00287325"/>
                          <w:p w14:paraId="044EFCAE" w14:textId="77777777" w:rsidR="00287325" w:rsidRDefault="00287325" w:rsidP="00287325"/>
                          <w:p w14:paraId="6540487F" w14:textId="77777777" w:rsidR="00287325" w:rsidRDefault="00287325" w:rsidP="00287325">
                            <w:r>
                              <w:t>0            1           1          0</w:t>
                            </w:r>
                          </w:p>
                          <w:p w14:paraId="6E2A0D32" w14:textId="77777777" w:rsidR="00287325" w:rsidRDefault="00287325" w:rsidP="00287325"/>
                          <w:p w14:paraId="5E4927EE" w14:textId="77777777" w:rsidR="00287325" w:rsidRDefault="00287325" w:rsidP="00287325">
                            <w:r>
                              <w:t>0           1            0         1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3234A08F" id="文本框 571" o:spid="_x0000_s1590" type="#_x0000_t202" style="position:absolute;margin-left:310.05pt;margin-top:8.4pt;width:117pt;height:108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" filled="f" stroked="f">
                <v:textbox>
                  <w:txbxContent>
                    <w:p w14:paraId="475FAD75" w14:textId="682246F3" w:rsidR="00287325" w:rsidRDefault="00287325" w:rsidP="00287325">
                      <w:r>
                        <w:t xml:space="preserve">0           1           </w:t>
                      </w:r>
                      <w:r w:rsidR="00341A63">
                        <w:t>1</w:t>
                      </w:r>
                      <w:r>
                        <w:t xml:space="preserve">          </w:t>
                      </w:r>
                      <w:r w:rsidR="00341A63">
                        <w:t>0</w:t>
                      </w:r>
                    </w:p>
                    <w:p w14:paraId="3C8E381F" w14:textId="77777777" w:rsidR="00287325" w:rsidRDefault="00287325" w:rsidP="00287325"/>
                    <w:p w14:paraId="370BD634" w14:textId="77777777" w:rsidR="00287325" w:rsidRDefault="00287325" w:rsidP="00287325"/>
                    <w:p w14:paraId="5C2553AB" w14:textId="374BC8DB" w:rsidR="00287325" w:rsidRDefault="00341A63" w:rsidP="00287325">
                      <w:r>
                        <w:t>0</w:t>
                      </w:r>
                      <w:r w:rsidR="00287325">
                        <w:t xml:space="preserve">            </w:t>
                      </w:r>
                      <w:r>
                        <w:t>1</w:t>
                      </w:r>
                      <w:r w:rsidR="00287325">
                        <w:t xml:space="preserve">          1           0</w:t>
                      </w:r>
                    </w:p>
                    <w:p w14:paraId="1F07AB9A" w14:textId="77777777" w:rsidR="00287325" w:rsidRDefault="00287325" w:rsidP="00287325"/>
                    <w:p w14:paraId="044EFCAE" w14:textId="77777777" w:rsidR="00287325" w:rsidRDefault="00287325" w:rsidP="00287325"/>
                    <w:p w14:paraId="6540487F" w14:textId="77777777" w:rsidR="00287325" w:rsidRDefault="00287325" w:rsidP="00287325">
                      <w:r>
                        <w:t>0            1           1          0</w:t>
                      </w:r>
                    </w:p>
                    <w:p w14:paraId="6E2A0D32" w14:textId="77777777" w:rsidR="00287325" w:rsidRDefault="00287325" w:rsidP="00287325"/>
                    <w:p w14:paraId="5E4927EE" w14:textId="77777777" w:rsidR="00287325" w:rsidRDefault="00287325" w:rsidP="00287325">
                      <w:r>
                        <w:t>0           1            0         1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776F7EB" wp14:editId="53E899AF">
                <wp:simplePos x="0" y="0"/>
                <wp:positionH relativeFrom="column">
                  <wp:posOffset>1194435</wp:posOffset>
                </wp:positionH>
                <wp:positionV relativeFrom="paragraph">
                  <wp:posOffset>106680</wp:posOffset>
                </wp:positionV>
                <wp:extent cx="1485900" cy="1371600"/>
                <wp:effectExtent l="0" t="0" r="0" b="0"/>
                <wp:wrapSquare wrapText="bothSides"/>
                <wp:docPr id="570" name="文本框 5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9D5EF7" w14:textId="5F1C1272" w:rsidR="00287325" w:rsidRDefault="00287325" w:rsidP="00287325">
                            <w:r>
                              <w:t xml:space="preserve">d           1            </w:t>
                            </w:r>
                            <w:r w:rsidR="00341A63">
                              <w:t>d</w:t>
                            </w:r>
                            <w:r>
                              <w:t xml:space="preserve">          </w:t>
                            </w:r>
                            <w:r w:rsidR="00341A63">
                              <w:t>0</w:t>
                            </w:r>
                          </w:p>
                          <w:p w14:paraId="3A50D2B8" w14:textId="77777777" w:rsidR="00287325" w:rsidRDefault="00287325" w:rsidP="00287325"/>
                          <w:p w14:paraId="49B09E08" w14:textId="77777777" w:rsidR="00287325" w:rsidRDefault="00287325" w:rsidP="00287325"/>
                          <w:p w14:paraId="17AB73CC" w14:textId="7F9FE0EC" w:rsidR="00287325" w:rsidRDefault="00341A63" w:rsidP="00287325">
                            <w:r>
                              <w:t>1</w:t>
                            </w:r>
                            <w:r w:rsidR="00287325">
                              <w:t xml:space="preserve">            </w:t>
                            </w:r>
                            <w:r>
                              <w:t>d</w:t>
                            </w:r>
                            <w:r w:rsidR="00287325">
                              <w:t xml:space="preserve">          d           0</w:t>
                            </w:r>
                          </w:p>
                          <w:p w14:paraId="27861940" w14:textId="77777777" w:rsidR="00287325" w:rsidRDefault="00287325" w:rsidP="00287325"/>
                          <w:p w14:paraId="5E83724E" w14:textId="77777777" w:rsidR="00287325" w:rsidRDefault="00287325" w:rsidP="00287325"/>
                          <w:p w14:paraId="73C5142B" w14:textId="77777777" w:rsidR="00287325" w:rsidRDefault="00287325" w:rsidP="00287325">
                            <w:r>
                              <w:t>0            1           1          0</w:t>
                            </w:r>
                          </w:p>
                          <w:p w14:paraId="6AA39CCC" w14:textId="77777777" w:rsidR="00287325" w:rsidRDefault="00287325" w:rsidP="00287325"/>
                          <w:p w14:paraId="21C31C99" w14:textId="77777777" w:rsidR="00287325" w:rsidRDefault="00287325" w:rsidP="00287325">
                            <w:r>
                              <w:t>0           1            0         1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776F7EB" id="文本框 570" o:spid="_x0000_s1591" type="#_x0000_t202" style="position:absolute;margin-left:94.05pt;margin-top:8.4pt;width:117pt;height:108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" filled="f" stroked="f">
                <v:textbox>
                  <w:txbxContent>
                    <w:p w14:paraId="129D5EF7" w14:textId="5F1C1272" w:rsidR="00287325" w:rsidRDefault="00287325" w:rsidP="00287325">
                      <w:r>
                        <w:t xml:space="preserve">d           1            </w:t>
                      </w:r>
                      <w:r w:rsidR="00341A63">
                        <w:t>d</w:t>
                      </w:r>
                      <w:r>
                        <w:t xml:space="preserve">          </w:t>
                      </w:r>
                      <w:r w:rsidR="00341A63">
                        <w:t>0</w:t>
                      </w:r>
                    </w:p>
                    <w:p w14:paraId="3A50D2B8" w14:textId="77777777" w:rsidR="00287325" w:rsidRDefault="00287325" w:rsidP="00287325"/>
                    <w:p w14:paraId="49B09E08" w14:textId="77777777" w:rsidR="00287325" w:rsidRDefault="00287325" w:rsidP="00287325"/>
                    <w:p w14:paraId="17AB73CC" w14:textId="7F9FE0EC" w:rsidR="00287325" w:rsidRDefault="00341A63" w:rsidP="00287325">
                      <w:r>
                        <w:t>1</w:t>
                      </w:r>
                      <w:r w:rsidR="00287325">
                        <w:t xml:space="preserve">            </w:t>
                      </w:r>
                      <w:r>
                        <w:t>d</w:t>
                      </w:r>
                      <w:r w:rsidR="00287325">
                        <w:t xml:space="preserve">          </w:t>
                      </w:r>
                      <w:proofErr w:type="spellStart"/>
                      <w:r w:rsidR="00287325">
                        <w:t>d</w:t>
                      </w:r>
                      <w:proofErr w:type="spellEnd"/>
                      <w:r w:rsidR="00287325">
                        <w:t xml:space="preserve">           0</w:t>
                      </w:r>
                    </w:p>
                    <w:p w14:paraId="27861940" w14:textId="77777777" w:rsidR="00287325" w:rsidRDefault="00287325" w:rsidP="00287325"/>
                    <w:p w14:paraId="5E83724E" w14:textId="77777777" w:rsidR="00287325" w:rsidRDefault="00287325" w:rsidP="00287325"/>
                    <w:p w14:paraId="73C5142B" w14:textId="77777777" w:rsidR="00287325" w:rsidRDefault="00287325" w:rsidP="00287325">
                      <w:r>
                        <w:t>0            1           1          0</w:t>
                      </w:r>
                    </w:p>
                    <w:p w14:paraId="6AA39CCC" w14:textId="77777777" w:rsidR="00287325" w:rsidRDefault="00287325" w:rsidP="00287325"/>
                    <w:p w14:paraId="21C31C99" w14:textId="77777777" w:rsidR="00287325" w:rsidRDefault="00287325" w:rsidP="00287325">
                      <w:r>
                        <w:t>0           1            0         1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64F717" w14:textId="1EA9D00E" w:rsidR="00270133" w:rsidRDefault="00270133">
      <w:pPr>
        <w:tabs>
          <w:tab w:val="left" w:pos="360"/>
          <w:tab w:val="left" w:pos="720"/>
        </w:tabs>
      </w:pPr>
    </w:p>
    <w:p w14:paraId="6667FAC1" w14:textId="77777777" w:rsidR="00270133" w:rsidRDefault="00270133">
      <w:pPr>
        <w:tabs>
          <w:tab w:val="left" w:pos="360"/>
          <w:tab w:val="left" w:pos="720"/>
        </w:tabs>
      </w:pPr>
    </w:p>
    <w:p w14:paraId="3E0BB04E" w14:textId="77777777" w:rsidR="00270133" w:rsidRDefault="00270133">
      <w:pPr>
        <w:tabs>
          <w:tab w:val="left" w:pos="360"/>
          <w:tab w:val="left" w:pos="720"/>
        </w:tabs>
      </w:pPr>
    </w:p>
    <w:p w14:paraId="61777348" w14:textId="77777777" w:rsidR="00270133" w:rsidRDefault="00270133">
      <w:pPr>
        <w:tabs>
          <w:tab w:val="left" w:pos="360"/>
          <w:tab w:val="left" w:pos="720"/>
        </w:tabs>
      </w:pPr>
    </w:p>
    <w:p w14:paraId="3E8E6DEB" w14:textId="77777777" w:rsidR="00270133" w:rsidRDefault="00270133">
      <w:pPr>
        <w:tabs>
          <w:tab w:val="left" w:pos="360"/>
          <w:tab w:val="left" w:pos="720"/>
        </w:tabs>
      </w:pPr>
    </w:p>
    <w:p w14:paraId="791BA543" w14:textId="77777777" w:rsidR="00270133" w:rsidRDefault="00270133">
      <w:pPr>
        <w:tabs>
          <w:tab w:val="left" w:pos="360"/>
          <w:tab w:val="left" w:pos="720"/>
        </w:tabs>
      </w:pPr>
    </w:p>
    <w:p w14:paraId="349FF3D3" w14:textId="77777777" w:rsidR="00270133" w:rsidRDefault="00270133">
      <w:pPr>
        <w:tabs>
          <w:tab w:val="left" w:pos="360"/>
          <w:tab w:val="left" w:pos="720"/>
        </w:tabs>
      </w:pPr>
    </w:p>
    <w:p w14:paraId="7759C27C" w14:textId="77777777" w:rsidR="00270133" w:rsidRDefault="00270133">
      <w:pPr>
        <w:tabs>
          <w:tab w:val="left" w:pos="360"/>
          <w:tab w:val="left" w:pos="720"/>
        </w:tabs>
      </w:pPr>
    </w:p>
    <w:p w14:paraId="49871146" w14:textId="77777777" w:rsidR="00270133" w:rsidRDefault="00270133">
      <w:pPr>
        <w:tabs>
          <w:tab w:val="left" w:pos="360"/>
          <w:tab w:val="left" w:pos="720"/>
        </w:tabs>
      </w:pPr>
    </w:p>
    <w:p w14:paraId="5DAE7894" w14:textId="77777777" w:rsidR="00270133" w:rsidRDefault="00270133">
      <w:pPr>
        <w:tabs>
          <w:tab w:val="left" w:pos="360"/>
          <w:tab w:val="left" w:pos="720"/>
        </w:tabs>
      </w:pPr>
    </w:p>
    <w:p w14:paraId="0954B0EB" w14:textId="77777777" w:rsidR="00270133" w:rsidRDefault="00270133">
      <w:pPr>
        <w:tabs>
          <w:tab w:val="left" w:pos="360"/>
          <w:tab w:val="left" w:pos="720"/>
        </w:tabs>
      </w:pPr>
    </w:p>
    <w:p w14:paraId="1113D11C" w14:textId="77777777" w:rsidR="00270133" w:rsidRDefault="00270133">
      <w:pPr>
        <w:tabs>
          <w:tab w:val="left" w:pos="360"/>
          <w:tab w:val="left" w:pos="720"/>
        </w:tabs>
      </w:pPr>
    </w:p>
    <w:p w14:paraId="4049D951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6C22D077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</w:rPr>
        <w:t>The data inputs are as follows:</w:t>
      </w:r>
    </w:p>
    <w:p w14:paraId="0EA44F7B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5089EB0A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sz w:val="24"/>
          <w:u w:val="single"/>
        </w:rPr>
        <w:t>For F</w:t>
      </w:r>
      <w:r>
        <w:rPr>
          <w:sz w:val="24"/>
          <w:u w:val="single"/>
          <w:vertAlign w:val="subscript"/>
        </w:rPr>
        <w:t>4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  <w:u w:val="single"/>
        </w:rPr>
        <w:t>For F</w:t>
      </w:r>
      <w:r>
        <w:rPr>
          <w:sz w:val="24"/>
          <w:u w:val="single"/>
          <w:vertAlign w:val="subscript"/>
        </w:rPr>
        <w:t>5</w:t>
      </w:r>
    </w:p>
    <w:p w14:paraId="560AB1CD" w14:textId="302374EA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sz w:val="24"/>
        </w:rPr>
        <w:tab/>
      </w:r>
      <w:r>
        <w:rPr>
          <w:color w:val="800080"/>
          <w:sz w:val="24"/>
        </w:rPr>
        <w:t>I</w:t>
      </w:r>
      <w:r>
        <w:rPr>
          <w:color w:val="800080"/>
          <w:sz w:val="24"/>
          <w:vertAlign w:val="subscript"/>
        </w:rPr>
        <w:t>0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341A63">
        <w:rPr>
          <w:color w:val="800080"/>
          <w:sz w:val="24"/>
        </w:rPr>
        <w:t>w’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0</w:t>
      </w:r>
      <w:r>
        <w:rPr>
          <w:color w:val="800080"/>
          <w:sz w:val="24"/>
        </w:rPr>
        <w:t xml:space="preserve"> =</w:t>
      </w:r>
      <w:r w:rsidR="00341A63">
        <w:rPr>
          <w:color w:val="800080"/>
          <w:sz w:val="24"/>
        </w:rPr>
        <w:t>0</w:t>
      </w:r>
    </w:p>
    <w:p w14:paraId="7353F723" w14:textId="5B490F85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341A63">
        <w:rPr>
          <w:color w:val="800080"/>
          <w:sz w:val="24"/>
        </w:rPr>
        <w:t>1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1</w:t>
      </w:r>
      <w:r>
        <w:rPr>
          <w:color w:val="800080"/>
          <w:sz w:val="24"/>
        </w:rPr>
        <w:t xml:space="preserve"> =</w:t>
      </w:r>
      <w:r w:rsidR="00341A63">
        <w:rPr>
          <w:color w:val="800080"/>
          <w:sz w:val="24"/>
        </w:rPr>
        <w:t>1</w:t>
      </w:r>
    </w:p>
    <w:p w14:paraId="773CE89B" w14:textId="673A4F2D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2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341A63">
        <w:rPr>
          <w:color w:val="800080"/>
          <w:sz w:val="24"/>
        </w:rPr>
        <w:t>x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2</w:t>
      </w:r>
      <w:r>
        <w:rPr>
          <w:color w:val="800080"/>
          <w:sz w:val="24"/>
        </w:rPr>
        <w:t xml:space="preserve"> =</w:t>
      </w:r>
      <w:r w:rsidR="00341A63">
        <w:rPr>
          <w:color w:val="800080"/>
          <w:sz w:val="24"/>
        </w:rPr>
        <w:t>w’+x</w:t>
      </w:r>
    </w:p>
    <w:p w14:paraId="76B47BEA" w14:textId="33907084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3</w:t>
      </w:r>
      <w:r>
        <w:rPr>
          <w:color w:val="800080"/>
          <w:sz w:val="24"/>
        </w:rPr>
        <w:t xml:space="preserve"> =</w:t>
      </w:r>
      <w:r>
        <w:rPr>
          <w:color w:val="800080"/>
          <w:sz w:val="24"/>
        </w:rPr>
        <w:tab/>
      </w:r>
      <w:r w:rsidR="00341A63">
        <w:rPr>
          <w:color w:val="800080"/>
          <w:sz w:val="24"/>
        </w:rPr>
        <w:t>wx’</w:t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</w:r>
      <w:r>
        <w:rPr>
          <w:color w:val="800080"/>
          <w:sz w:val="24"/>
        </w:rPr>
        <w:tab/>
        <w:t>I</w:t>
      </w:r>
      <w:r>
        <w:rPr>
          <w:color w:val="800080"/>
          <w:sz w:val="24"/>
          <w:vertAlign w:val="subscript"/>
        </w:rPr>
        <w:t>3</w:t>
      </w:r>
      <w:r>
        <w:rPr>
          <w:color w:val="800080"/>
          <w:sz w:val="24"/>
        </w:rPr>
        <w:t xml:space="preserve"> =</w:t>
      </w:r>
      <w:r w:rsidR="00341A63">
        <w:rPr>
          <w:color w:val="800080"/>
          <w:sz w:val="24"/>
        </w:rPr>
        <w:t>wx’</w:t>
      </w:r>
    </w:p>
    <w:p w14:paraId="0502B8B9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5475364C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2FB0D814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2E5E4245" w14:textId="77777777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</w:p>
    <w:p w14:paraId="71212416" w14:textId="18E29FB9" w:rsidR="00270133" w:rsidRDefault="00270133">
      <w:pPr>
        <w:pStyle w:val="Footer"/>
        <w:tabs>
          <w:tab w:val="clear" w:pos="4320"/>
          <w:tab w:val="clear" w:pos="8640"/>
          <w:tab w:val="left" w:pos="360"/>
        </w:tabs>
        <w:rPr>
          <w:color w:val="800080"/>
          <w:sz w:val="24"/>
        </w:rPr>
      </w:pPr>
      <w:r>
        <w:rPr>
          <w:sz w:val="24"/>
        </w:rPr>
        <w:t xml:space="preserve">By comparing the six different combinations for control signals, the best selection is  </w:t>
      </w:r>
      <w:r w:rsidR="00341A63" w:rsidRPr="00950E4D">
        <w:rPr>
          <w:sz w:val="24"/>
          <w:u w:val="single"/>
        </w:rPr>
        <w:t>(ii)F5 (w and y as control signals</w:t>
      </w:r>
      <w:r w:rsidR="00341A63">
        <w:rPr>
          <w:sz w:val="24"/>
        </w:rPr>
        <w:t>)</w:t>
      </w:r>
      <w:r>
        <w:rPr>
          <w:color w:val="800080"/>
          <w:sz w:val="24"/>
        </w:rPr>
        <w:t>________.</w:t>
      </w:r>
    </w:p>
    <w:p w14:paraId="1F7243B9" w14:textId="77777777" w:rsidR="00270133" w:rsidRPr="00A11CDD" w:rsidRDefault="00270133" w:rsidP="00A11CDD">
      <w:r>
        <w:rPr>
          <w:sz w:val="24"/>
        </w:rPr>
        <w:br w:type="page"/>
      </w:r>
      <w:r w:rsidR="00A11CDD">
        <w:rPr>
          <w:sz w:val="24"/>
        </w:rPr>
        <w:lastRenderedPageBreak/>
        <w:t>3</w:t>
      </w:r>
      <w:r>
        <w:rPr>
          <w:sz w:val="24"/>
        </w:rPr>
        <w:t>.</w:t>
      </w:r>
      <w:r>
        <w:rPr>
          <w:sz w:val="24"/>
        </w:rPr>
        <w:tab/>
        <w:t>List of ICs and unused gates</w:t>
      </w:r>
    </w:p>
    <w:p w14:paraId="7D9CE10D" w14:textId="77777777" w:rsidR="00270133" w:rsidRDefault="00270133">
      <w:pPr>
        <w:tabs>
          <w:tab w:val="left" w:pos="360"/>
          <w:tab w:val="left" w:pos="720"/>
        </w:tabs>
        <w:rPr>
          <w:sz w:val="24"/>
        </w:rPr>
      </w:pPr>
      <w:r>
        <w:rPr>
          <w:sz w:val="24"/>
        </w:rPr>
        <w:tab/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6"/>
        <w:gridCol w:w="1584"/>
        <w:gridCol w:w="2610"/>
        <w:gridCol w:w="1530"/>
      </w:tblGrid>
      <w:tr w:rsidR="00270133" w:rsidRPr="00F31F44" w14:paraId="1A58757E" w14:textId="77777777">
        <w:trPr>
          <w:trHeight w:val="377"/>
        </w:trPr>
        <w:tc>
          <w:tcPr>
            <w:tcW w:w="1386" w:type="dxa"/>
          </w:tcPr>
          <w:p w14:paraId="0672AF8E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IC number</w:t>
            </w:r>
          </w:p>
        </w:tc>
        <w:tc>
          <w:tcPr>
            <w:tcW w:w="1584" w:type="dxa"/>
          </w:tcPr>
          <w:p w14:paraId="78C58990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Type number</w:t>
            </w:r>
          </w:p>
        </w:tc>
        <w:tc>
          <w:tcPr>
            <w:tcW w:w="2610" w:type="dxa"/>
          </w:tcPr>
          <w:p w14:paraId="4D3B553E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Function</w:t>
            </w:r>
          </w:p>
        </w:tc>
        <w:tc>
          <w:tcPr>
            <w:tcW w:w="1530" w:type="dxa"/>
          </w:tcPr>
          <w:p w14:paraId="78421625" w14:textId="77777777" w:rsidR="00270133" w:rsidRPr="00F31F44" w:rsidRDefault="00270133">
            <w:pPr>
              <w:pStyle w:val="Heading6"/>
            </w:pPr>
            <w:r w:rsidRPr="00F31F44">
              <w:t>Unused gates</w:t>
            </w:r>
          </w:p>
        </w:tc>
      </w:tr>
      <w:tr w:rsidR="00270133" w:rsidRPr="00F31F44" w14:paraId="335ECF89" w14:textId="77777777">
        <w:trPr>
          <w:cantSplit/>
          <w:trHeight w:val="276"/>
        </w:trPr>
        <w:tc>
          <w:tcPr>
            <w:tcW w:w="1386" w:type="dxa"/>
          </w:tcPr>
          <w:p w14:paraId="4EA0138D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1</w:t>
            </w:r>
          </w:p>
        </w:tc>
        <w:tc>
          <w:tcPr>
            <w:tcW w:w="1584" w:type="dxa"/>
          </w:tcPr>
          <w:p w14:paraId="6E1AEB93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74155</w:t>
            </w:r>
          </w:p>
        </w:tc>
        <w:tc>
          <w:tcPr>
            <w:tcW w:w="2610" w:type="dxa"/>
          </w:tcPr>
          <w:p w14:paraId="19CC6110" w14:textId="77777777" w:rsidR="00270133" w:rsidRPr="00F31F44" w:rsidRDefault="00270133">
            <w:pPr>
              <w:rPr>
                <w:sz w:val="24"/>
              </w:rPr>
            </w:pPr>
            <w:r w:rsidRPr="00F31F44">
              <w:rPr>
                <w:sz w:val="24"/>
              </w:rPr>
              <w:t>Dual 2-to-4 decoders</w:t>
            </w:r>
          </w:p>
        </w:tc>
        <w:tc>
          <w:tcPr>
            <w:tcW w:w="1530" w:type="dxa"/>
          </w:tcPr>
          <w:p w14:paraId="50B463A0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None</w:t>
            </w:r>
          </w:p>
        </w:tc>
      </w:tr>
      <w:tr w:rsidR="00270133" w:rsidRPr="00F31F44" w14:paraId="746B30F6" w14:textId="77777777">
        <w:trPr>
          <w:cantSplit/>
          <w:trHeight w:val="276"/>
        </w:trPr>
        <w:tc>
          <w:tcPr>
            <w:tcW w:w="1386" w:type="dxa"/>
          </w:tcPr>
          <w:p w14:paraId="574C8F83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2</w:t>
            </w:r>
          </w:p>
        </w:tc>
        <w:tc>
          <w:tcPr>
            <w:tcW w:w="1584" w:type="dxa"/>
          </w:tcPr>
          <w:p w14:paraId="2F2A7F24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74153</w:t>
            </w:r>
          </w:p>
        </w:tc>
        <w:tc>
          <w:tcPr>
            <w:tcW w:w="2610" w:type="dxa"/>
          </w:tcPr>
          <w:p w14:paraId="0C5C46CC" w14:textId="77777777" w:rsidR="00270133" w:rsidRPr="00F31F44" w:rsidRDefault="00270133">
            <w:pPr>
              <w:rPr>
                <w:sz w:val="24"/>
              </w:rPr>
            </w:pPr>
            <w:r w:rsidRPr="00F31F44">
              <w:rPr>
                <w:sz w:val="24"/>
              </w:rPr>
              <w:t>Dual 4-to-1 multiplexers</w:t>
            </w:r>
          </w:p>
        </w:tc>
        <w:tc>
          <w:tcPr>
            <w:tcW w:w="1530" w:type="dxa"/>
          </w:tcPr>
          <w:p w14:paraId="4B14B4DC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None</w:t>
            </w:r>
          </w:p>
        </w:tc>
      </w:tr>
      <w:tr w:rsidR="00270133" w:rsidRPr="00F31F44" w14:paraId="5AA9D500" w14:textId="77777777">
        <w:trPr>
          <w:cantSplit/>
          <w:trHeight w:val="276"/>
        </w:trPr>
        <w:tc>
          <w:tcPr>
            <w:tcW w:w="1386" w:type="dxa"/>
          </w:tcPr>
          <w:p w14:paraId="4F4253CA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3</w:t>
            </w:r>
          </w:p>
        </w:tc>
        <w:tc>
          <w:tcPr>
            <w:tcW w:w="1584" w:type="dxa"/>
          </w:tcPr>
          <w:p w14:paraId="3E954121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74153</w:t>
            </w:r>
          </w:p>
        </w:tc>
        <w:tc>
          <w:tcPr>
            <w:tcW w:w="2610" w:type="dxa"/>
          </w:tcPr>
          <w:p w14:paraId="7EF0532B" w14:textId="77777777" w:rsidR="00270133" w:rsidRPr="00F31F44" w:rsidRDefault="00270133">
            <w:pPr>
              <w:rPr>
                <w:sz w:val="24"/>
              </w:rPr>
            </w:pPr>
            <w:r w:rsidRPr="00F31F44">
              <w:rPr>
                <w:sz w:val="24"/>
              </w:rPr>
              <w:t>Dual 4-to-1 multiplexers</w:t>
            </w:r>
          </w:p>
        </w:tc>
        <w:tc>
          <w:tcPr>
            <w:tcW w:w="1530" w:type="dxa"/>
          </w:tcPr>
          <w:p w14:paraId="64B3A410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None</w:t>
            </w:r>
          </w:p>
        </w:tc>
      </w:tr>
      <w:tr w:rsidR="00270133" w:rsidRPr="00F31F44" w14:paraId="5DB63EED" w14:textId="77777777" w:rsidTr="00341A63">
        <w:trPr>
          <w:cantSplit/>
          <w:trHeight w:val="283"/>
        </w:trPr>
        <w:tc>
          <w:tcPr>
            <w:tcW w:w="1386" w:type="dxa"/>
          </w:tcPr>
          <w:p w14:paraId="405D3D03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4</w:t>
            </w:r>
          </w:p>
        </w:tc>
        <w:tc>
          <w:tcPr>
            <w:tcW w:w="1584" w:type="dxa"/>
          </w:tcPr>
          <w:p w14:paraId="53FA7807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7400</w:t>
            </w:r>
          </w:p>
        </w:tc>
        <w:tc>
          <w:tcPr>
            <w:tcW w:w="2610" w:type="dxa"/>
          </w:tcPr>
          <w:p w14:paraId="4ADB7983" w14:textId="77777777" w:rsidR="00270133" w:rsidRPr="00F31F44" w:rsidRDefault="00270133">
            <w:pPr>
              <w:rPr>
                <w:sz w:val="24"/>
              </w:rPr>
            </w:pPr>
            <w:r w:rsidRPr="00F31F44">
              <w:rPr>
                <w:sz w:val="24"/>
              </w:rPr>
              <w:t>Quad 2-input NAND</w:t>
            </w:r>
          </w:p>
        </w:tc>
        <w:tc>
          <w:tcPr>
            <w:tcW w:w="1530" w:type="dxa"/>
          </w:tcPr>
          <w:p w14:paraId="60D16FAE" w14:textId="299FA948" w:rsidR="00270133" w:rsidRPr="00F31F44" w:rsidRDefault="00341A6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None</w:t>
            </w:r>
          </w:p>
        </w:tc>
      </w:tr>
      <w:tr w:rsidR="00270133" w:rsidRPr="00F31F44" w14:paraId="0DF6E172" w14:textId="77777777">
        <w:trPr>
          <w:cantSplit/>
          <w:trHeight w:val="276"/>
        </w:trPr>
        <w:tc>
          <w:tcPr>
            <w:tcW w:w="1386" w:type="dxa"/>
          </w:tcPr>
          <w:p w14:paraId="3398E656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5</w:t>
            </w:r>
          </w:p>
        </w:tc>
        <w:tc>
          <w:tcPr>
            <w:tcW w:w="1584" w:type="dxa"/>
          </w:tcPr>
          <w:p w14:paraId="0BC93BB9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7400</w:t>
            </w:r>
          </w:p>
        </w:tc>
        <w:tc>
          <w:tcPr>
            <w:tcW w:w="2610" w:type="dxa"/>
          </w:tcPr>
          <w:p w14:paraId="4204F0D0" w14:textId="77777777" w:rsidR="00270133" w:rsidRPr="00F31F44" w:rsidRDefault="00270133">
            <w:pPr>
              <w:rPr>
                <w:sz w:val="24"/>
              </w:rPr>
            </w:pPr>
            <w:r w:rsidRPr="00F31F44">
              <w:rPr>
                <w:sz w:val="24"/>
              </w:rPr>
              <w:t>Quad 2-input NAND</w:t>
            </w:r>
          </w:p>
        </w:tc>
        <w:tc>
          <w:tcPr>
            <w:tcW w:w="1530" w:type="dxa"/>
          </w:tcPr>
          <w:p w14:paraId="529735C6" w14:textId="2914B56F" w:rsidR="00270133" w:rsidRPr="00F31F44" w:rsidRDefault="00341A6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None</w:t>
            </w:r>
          </w:p>
        </w:tc>
      </w:tr>
      <w:tr w:rsidR="00270133" w:rsidRPr="00F31F44" w14:paraId="51E5B013" w14:textId="77777777">
        <w:trPr>
          <w:cantSplit/>
          <w:trHeight w:val="276"/>
        </w:trPr>
        <w:tc>
          <w:tcPr>
            <w:tcW w:w="1386" w:type="dxa"/>
          </w:tcPr>
          <w:p w14:paraId="53339733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6</w:t>
            </w:r>
          </w:p>
        </w:tc>
        <w:tc>
          <w:tcPr>
            <w:tcW w:w="1584" w:type="dxa"/>
          </w:tcPr>
          <w:p w14:paraId="7D3C4F9F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7402</w:t>
            </w:r>
          </w:p>
        </w:tc>
        <w:tc>
          <w:tcPr>
            <w:tcW w:w="2610" w:type="dxa"/>
          </w:tcPr>
          <w:p w14:paraId="0DC78DA3" w14:textId="77777777" w:rsidR="00270133" w:rsidRPr="00F31F44" w:rsidRDefault="00270133">
            <w:pPr>
              <w:rPr>
                <w:sz w:val="24"/>
              </w:rPr>
            </w:pPr>
            <w:r w:rsidRPr="00F31F44">
              <w:rPr>
                <w:sz w:val="24"/>
              </w:rPr>
              <w:t>Quad 2-input NOR</w:t>
            </w:r>
          </w:p>
        </w:tc>
        <w:tc>
          <w:tcPr>
            <w:tcW w:w="1530" w:type="dxa"/>
          </w:tcPr>
          <w:p w14:paraId="3B9157E5" w14:textId="67B5ECBA" w:rsidR="00270133" w:rsidRPr="00F31F44" w:rsidRDefault="00341A6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None</w:t>
            </w:r>
          </w:p>
        </w:tc>
      </w:tr>
      <w:tr w:rsidR="00270133" w:rsidRPr="00F31F44" w14:paraId="30EA76B2" w14:textId="77777777">
        <w:trPr>
          <w:cantSplit/>
          <w:trHeight w:val="276"/>
        </w:trPr>
        <w:tc>
          <w:tcPr>
            <w:tcW w:w="1386" w:type="dxa"/>
          </w:tcPr>
          <w:p w14:paraId="73A0B878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7</w:t>
            </w:r>
          </w:p>
        </w:tc>
        <w:tc>
          <w:tcPr>
            <w:tcW w:w="1584" w:type="dxa"/>
          </w:tcPr>
          <w:p w14:paraId="77D1BF30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7420</w:t>
            </w:r>
          </w:p>
        </w:tc>
        <w:tc>
          <w:tcPr>
            <w:tcW w:w="2610" w:type="dxa"/>
          </w:tcPr>
          <w:p w14:paraId="44A08E59" w14:textId="77777777" w:rsidR="00270133" w:rsidRPr="00F31F44" w:rsidRDefault="00270133">
            <w:pPr>
              <w:rPr>
                <w:sz w:val="24"/>
              </w:rPr>
            </w:pPr>
            <w:r w:rsidRPr="00F31F44">
              <w:rPr>
                <w:sz w:val="24"/>
              </w:rPr>
              <w:t>Dual 4-input NAND</w:t>
            </w:r>
          </w:p>
        </w:tc>
        <w:tc>
          <w:tcPr>
            <w:tcW w:w="1530" w:type="dxa"/>
          </w:tcPr>
          <w:p w14:paraId="5E81B430" w14:textId="16395D0F" w:rsidR="00270133" w:rsidRPr="00F31F44" w:rsidRDefault="00341A6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None</w:t>
            </w:r>
          </w:p>
        </w:tc>
      </w:tr>
      <w:tr w:rsidR="00270133" w:rsidRPr="00F31F44" w14:paraId="78EAFD78" w14:textId="77777777" w:rsidTr="00341A63">
        <w:trPr>
          <w:cantSplit/>
          <w:trHeight w:val="241"/>
        </w:trPr>
        <w:tc>
          <w:tcPr>
            <w:tcW w:w="1386" w:type="dxa"/>
          </w:tcPr>
          <w:p w14:paraId="2DD85BAA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8</w:t>
            </w:r>
          </w:p>
        </w:tc>
        <w:tc>
          <w:tcPr>
            <w:tcW w:w="1584" w:type="dxa"/>
          </w:tcPr>
          <w:p w14:paraId="604149CB" w14:textId="77777777" w:rsidR="00270133" w:rsidRPr="00F31F44" w:rsidRDefault="0027013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7486</w:t>
            </w:r>
          </w:p>
        </w:tc>
        <w:tc>
          <w:tcPr>
            <w:tcW w:w="2610" w:type="dxa"/>
          </w:tcPr>
          <w:p w14:paraId="43B8E410" w14:textId="77777777" w:rsidR="00270133" w:rsidRPr="00F31F44" w:rsidRDefault="00270133">
            <w:pPr>
              <w:rPr>
                <w:sz w:val="24"/>
              </w:rPr>
            </w:pPr>
            <w:r w:rsidRPr="00F31F44">
              <w:rPr>
                <w:sz w:val="24"/>
              </w:rPr>
              <w:t>Quad 2-input XOR</w:t>
            </w:r>
          </w:p>
        </w:tc>
        <w:tc>
          <w:tcPr>
            <w:tcW w:w="1530" w:type="dxa"/>
          </w:tcPr>
          <w:p w14:paraId="27120232" w14:textId="31B3C1EC" w:rsidR="00270133" w:rsidRPr="00F31F44" w:rsidRDefault="00341A63">
            <w:pPr>
              <w:jc w:val="center"/>
              <w:rPr>
                <w:sz w:val="24"/>
              </w:rPr>
            </w:pPr>
            <w:r w:rsidRPr="00F31F44">
              <w:rPr>
                <w:sz w:val="24"/>
              </w:rPr>
              <w:t>None</w:t>
            </w:r>
          </w:p>
        </w:tc>
      </w:tr>
    </w:tbl>
    <w:p w14:paraId="6A0AE578" w14:textId="77777777" w:rsidR="00270133" w:rsidRDefault="00270133">
      <w:pPr>
        <w:tabs>
          <w:tab w:val="left" w:pos="360"/>
          <w:tab w:val="left" w:pos="720"/>
        </w:tabs>
        <w:rPr>
          <w:sz w:val="24"/>
        </w:rPr>
      </w:pPr>
    </w:p>
    <w:p w14:paraId="3F12169E" w14:textId="77777777" w:rsidR="00270133" w:rsidRDefault="00270133">
      <w:pPr>
        <w:tabs>
          <w:tab w:val="left" w:pos="360"/>
          <w:tab w:val="left" w:pos="720"/>
        </w:tabs>
        <w:rPr>
          <w:sz w:val="24"/>
        </w:rPr>
      </w:pPr>
    </w:p>
    <w:p w14:paraId="33FA8610" w14:textId="77777777" w:rsidR="00270133" w:rsidRDefault="00A11CDD">
      <w:pPr>
        <w:pStyle w:val="Heading3"/>
        <w:tabs>
          <w:tab w:val="left" w:pos="720"/>
        </w:tabs>
      </w:pPr>
      <w:r>
        <w:t>4</w:t>
      </w:r>
      <w:r w:rsidR="00270133">
        <w:t>.</w:t>
      </w:r>
      <w:r w:rsidR="00270133">
        <w:tab/>
        <w:t>Simulation results</w:t>
      </w:r>
    </w:p>
    <w:p w14:paraId="2CF5E569" w14:textId="77777777" w:rsidR="00270133" w:rsidRDefault="00270133"/>
    <w:p w14:paraId="706EBF90" w14:textId="77777777" w:rsidR="00270133" w:rsidRDefault="00270133">
      <w:pPr>
        <w:pStyle w:val="Heading3"/>
        <w:tabs>
          <w:tab w:val="left" w:pos="720"/>
        </w:tabs>
      </w:pPr>
      <w:r>
        <w:t>Table for simulation results</w:t>
      </w:r>
    </w:p>
    <w:p w14:paraId="63B7F005" w14:textId="77777777" w:rsidR="00270133" w:rsidRDefault="00270133">
      <w:pPr>
        <w:rPr>
          <w:color w:val="FF0000"/>
        </w:rPr>
      </w:pPr>
      <w:r>
        <w:rPr>
          <w:color w:val="FF0000"/>
        </w:rPr>
        <w:t>(Place a check mark in the column “Incorrect results” for each simulation value that is different from the value listed  in the truth table in Section 2. All don’t-care terms should have values of either 0 or 1.)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  <w:gridCol w:w="594"/>
      </w:tblGrid>
      <w:tr w:rsidR="00270133" w:rsidRPr="00F31F44" w14:paraId="0D13ACC5" w14:textId="77777777">
        <w:trPr>
          <w:cantSplit/>
        </w:trPr>
        <w:tc>
          <w:tcPr>
            <w:tcW w:w="1260" w:type="dxa"/>
          </w:tcPr>
          <w:p w14:paraId="227FE1A2" w14:textId="77777777" w:rsidR="00270133" w:rsidRPr="00F31F44" w:rsidRDefault="00270133">
            <w:pPr>
              <w:pStyle w:val="Heading1"/>
              <w:tabs>
                <w:tab w:val="left" w:pos="360"/>
                <w:tab w:val="left" w:pos="720"/>
              </w:tabs>
            </w:pPr>
            <w:r w:rsidRPr="00F31F44">
              <w:t>Inputs</w:t>
            </w:r>
          </w:p>
        </w:tc>
        <w:tc>
          <w:tcPr>
            <w:tcW w:w="2970" w:type="dxa"/>
            <w:gridSpan w:val="5"/>
          </w:tcPr>
          <w:p w14:paraId="1EFFDA52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</w:rPr>
            </w:pPr>
            <w:r w:rsidRPr="00F31F44">
              <w:rPr>
                <w:color w:val="800080"/>
                <w:sz w:val="24"/>
              </w:rPr>
              <w:t>Simulation results</w:t>
            </w:r>
          </w:p>
        </w:tc>
        <w:tc>
          <w:tcPr>
            <w:tcW w:w="2970" w:type="dxa"/>
            <w:gridSpan w:val="5"/>
          </w:tcPr>
          <w:p w14:paraId="586746CB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</w:rPr>
            </w:pPr>
            <w:r w:rsidRPr="00F31F44">
              <w:rPr>
                <w:color w:val="800080"/>
                <w:sz w:val="24"/>
              </w:rPr>
              <w:t>Incorrect results</w:t>
            </w:r>
          </w:p>
        </w:tc>
      </w:tr>
      <w:tr w:rsidR="00270133" w:rsidRPr="00F31F44" w14:paraId="69AC0CD1" w14:textId="77777777">
        <w:trPr>
          <w:cantSplit/>
        </w:trPr>
        <w:tc>
          <w:tcPr>
            <w:tcW w:w="1260" w:type="dxa"/>
          </w:tcPr>
          <w:p w14:paraId="46D7BEEF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w x y z</w:t>
            </w:r>
          </w:p>
        </w:tc>
        <w:tc>
          <w:tcPr>
            <w:tcW w:w="594" w:type="dxa"/>
          </w:tcPr>
          <w:p w14:paraId="5DC4A798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  <w:vertAlign w:val="subscript"/>
              </w:rPr>
            </w:pPr>
            <w:r w:rsidRPr="00F31F44">
              <w:rPr>
                <w:color w:val="800080"/>
                <w:sz w:val="24"/>
              </w:rPr>
              <w:t>F</w:t>
            </w:r>
            <w:r w:rsidRPr="00F31F44">
              <w:rPr>
                <w:color w:val="800080"/>
                <w:sz w:val="24"/>
                <w:vertAlign w:val="subscript"/>
              </w:rPr>
              <w:t>1</w:t>
            </w:r>
          </w:p>
        </w:tc>
        <w:tc>
          <w:tcPr>
            <w:tcW w:w="594" w:type="dxa"/>
          </w:tcPr>
          <w:p w14:paraId="5C5E6B14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  <w:vertAlign w:val="subscript"/>
              </w:rPr>
            </w:pPr>
            <w:r w:rsidRPr="00F31F44">
              <w:rPr>
                <w:color w:val="800080"/>
                <w:sz w:val="24"/>
              </w:rPr>
              <w:t>F</w:t>
            </w:r>
            <w:r w:rsidRPr="00F31F44">
              <w:rPr>
                <w:color w:val="800080"/>
                <w:sz w:val="24"/>
                <w:vertAlign w:val="subscript"/>
              </w:rPr>
              <w:t>2</w:t>
            </w:r>
          </w:p>
        </w:tc>
        <w:tc>
          <w:tcPr>
            <w:tcW w:w="594" w:type="dxa"/>
          </w:tcPr>
          <w:p w14:paraId="2D3EB795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  <w:vertAlign w:val="subscript"/>
              </w:rPr>
            </w:pPr>
            <w:r w:rsidRPr="00F31F44">
              <w:rPr>
                <w:color w:val="800080"/>
                <w:sz w:val="24"/>
              </w:rPr>
              <w:t>F</w:t>
            </w:r>
            <w:r w:rsidRPr="00F31F44">
              <w:rPr>
                <w:color w:val="800080"/>
                <w:sz w:val="24"/>
                <w:vertAlign w:val="subscript"/>
              </w:rPr>
              <w:t>3</w:t>
            </w:r>
          </w:p>
        </w:tc>
        <w:tc>
          <w:tcPr>
            <w:tcW w:w="594" w:type="dxa"/>
          </w:tcPr>
          <w:p w14:paraId="5A159662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  <w:vertAlign w:val="subscript"/>
              </w:rPr>
            </w:pPr>
            <w:r w:rsidRPr="00F31F44">
              <w:rPr>
                <w:color w:val="800080"/>
                <w:sz w:val="24"/>
              </w:rPr>
              <w:t>F</w:t>
            </w:r>
            <w:r w:rsidRPr="00F31F44">
              <w:rPr>
                <w:color w:val="800080"/>
                <w:sz w:val="24"/>
                <w:vertAlign w:val="subscript"/>
              </w:rPr>
              <w:t>4</w:t>
            </w:r>
          </w:p>
        </w:tc>
        <w:tc>
          <w:tcPr>
            <w:tcW w:w="594" w:type="dxa"/>
          </w:tcPr>
          <w:p w14:paraId="093723D8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  <w:vertAlign w:val="subscript"/>
              </w:rPr>
            </w:pPr>
            <w:r w:rsidRPr="00F31F44">
              <w:rPr>
                <w:color w:val="800080"/>
                <w:sz w:val="24"/>
              </w:rPr>
              <w:t>F</w:t>
            </w:r>
            <w:r w:rsidRPr="00F31F44">
              <w:rPr>
                <w:color w:val="800080"/>
                <w:sz w:val="24"/>
                <w:vertAlign w:val="subscript"/>
              </w:rPr>
              <w:t>5</w:t>
            </w:r>
          </w:p>
        </w:tc>
        <w:tc>
          <w:tcPr>
            <w:tcW w:w="594" w:type="dxa"/>
          </w:tcPr>
          <w:p w14:paraId="2366BAB6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  <w:vertAlign w:val="subscript"/>
              </w:rPr>
            </w:pPr>
            <w:r w:rsidRPr="00F31F44">
              <w:rPr>
                <w:color w:val="800080"/>
                <w:sz w:val="24"/>
              </w:rPr>
              <w:t>F</w:t>
            </w:r>
            <w:r w:rsidRPr="00F31F44">
              <w:rPr>
                <w:color w:val="800080"/>
                <w:sz w:val="24"/>
                <w:vertAlign w:val="subscript"/>
              </w:rPr>
              <w:t>1</w:t>
            </w:r>
          </w:p>
        </w:tc>
        <w:tc>
          <w:tcPr>
            <w:tcW w:w="594" w:type="dxa"/>
          </w:tcPr>
          <w:p w14:paraId="37159629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  <w:vertAlign w:val="subscript"/>
              </w:rPr>
            </w:pPr>
            <w:r w:rsidRPr="00F31F44">
              <w:rPr>
                <w:color w:val="800080"/>
                <w:sz w:val="24"/>
              </w:rPr>
              <w:t>F</w:t>
            </w:r>
            <w:r w:rsidRPr="00F31F44">
              <w:rPr>
                <w:color w:val="800080"/>
                <w:sz w:val="24"/>
                <w:vertAlign w:val="subscript"/>
              </w:rPr>
              <w:t>2</w:t>
            </w:r>
          </w:p>
        </w:tc>
        <w:tc>
          <w:tcPr>
            <w:tcW w:w="594" w:type="dxa"/>
          </w:tcPr>
          <w:p w14:paraId="522E65A8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  <w:vertAlign w:val="subscript"/>
              </w:rPr>
            </w:pPr>
            <w:r w:rsidRPr="00F31F44">
              <w:rPr>
                <w:color w:val="800080"/>
                <w:sz w:val="24"/>
              </w:rPr>
              <w:t>F</w:t>
            </w:r>
            <w:r w:rsidRPr="00F31F44">
              <w:rPr>
                <w:color w:val="800080"/>
                <w:sz w:val="24"/>
                <w:vertAlign w:val="subscript"/>
              </w:rPr>
              <w:t>3</w:t>
            </w:r>
          </w:p>
        </w:tc>
        <w:tc>
          <w:tcPr>
            <w:tcW w:w="594" w:type="dxa"/>
          </w:tcPr>
          <w:p w14:paraId="58FEB1CD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  <w:vertAlign w:val="subscript"/>
              </w:rPr>
            </w:pPr>
            <w:r w:rsidRPr="00F31F44">
              <w:rPr>
                <w:color w:val="800080"/>
                <w:sz w:val="24"/>
              </w:rPr>
              <w:t>F</w:t>
            </w:r>
            <w:r w:rsidRPr="00F31F44">
              <w:rPr>
                <w:color w:val="800080"/>
                <w:sz w:val="24"/>
                <w:vertAlign w:val="subscript"/>
              </w:rPr>
              <w:t>4</w:t>
            </w:r>
          </w:p>
        </w:tc>
        <w:tc>
          <w:tcPr>
            <w:tcW w:w="594" w:type="dxa"/>
          </w:tcPr>
          <w:p w14:paraId="3DF7E229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color w:val="800080"/>
                <w:sz w:val="24"/>
                <w:vertAlign w:val="subscript"/>
              </w:rPr>
            </w:pPr>
            <w:r w:rsidRPr="00F31F44">
              <w:rPr>
                <w:color w:val="800080"/>
                <w:sz w:val="24"/>
              </w:rPr>
              <w:t>F</w:t>
            </w:r>
            <w:r w:rsidRPr="00F31F44">
              <w:rPr>
                <w:color w:val="800080"/>
                <w:sz w:val="24"/>
                <w:vertAlign w:val="subscript"/>
              </w:rPr>
              <w:t>5</w:t>
            </w:r>
          </w:p>
        </w:tc>
      </w:tr>
      <w:tr w:rsidR="00270133" w:rsidRPr="00F31F44" w14:paraId="24C35E66" w14:textId="77777777">
        <w:trPr>
          <w:cantSplit/>
        </w:trPr>
        <w:tc>
          <w:tcPr>
            <w:tcW w:w="1260" w:type="dxa"/>
          </w:tcPr>
          <w:p w14:paraId="0874AA89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0 0 0 0</w:t>
            </w:r>
          </w:p>
        </w:tc>
        <w:tc>
          <w:tcPr>
            <w:tcW w:w="594" w:type="dxa"/>
          </w:tcPr>
          <w:p w14:paraId="7EBEFFDD" w14:textId="49477DA7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006AC709" w14:textId="410B82EC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1B626097" w14:textId="71AA607D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28203CCD" w14:textId="30448390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77C94F6F" w14:textId="4F77F15F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00F95E69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79A78E6D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2C0FD2DA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7618BFBF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2E80F853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270133" w:rsidRPr="00F31F44" w14:paraId="21317D7B" w14:textId="77777777">
        <w:trPr>
          <w:cantSplit/>
        </w:trPr>
        <w:tc>
          <w:tcPr>
            <w:tcW w:w="1260" w:type="dxa"/>
          </w:tcPr>
          <w:p w14:paraId="76092526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0 0 0 1</w:t>
            </w:r>
          </w:p>
        </w:tc>
        <w:tc>
          <w:tcPr>
            <w:tcW w:w="594" w:type="dxa"/>
          </w:tcPr>
          <w:p w14:paraId="57E3288D" w14:textId="56AC4097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40978BE7" w14:textId="47739CFB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10DEFF3A" w14:textId="395A305C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55F21389" w14:textId="53FE17D5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42E442D7" w14:textId="55E51B1F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49E5044D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71E2E1C6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27FC6709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190992B9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1F4E7D81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270133" w:rsidRPr="00F31F44" w14:paraId="4AF0C497" w14:textId="77777777">
        <w:trPr>
          <w:cantSplit/>
        </w:trPr>
        <w:tc>
          <w:tcPr>
            <w:tcW w:w="1260" w:type="dxa"/>
          </w:tcPr>
          <w:p w14:paraId="02A79355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0 0 1 0</w:t>
            </w:r>
          </w:p>
        </w:tc>
        <w:tc>
          <w:tcPr>
            <w:tcW w:w="594" w:type="dxa"/>
          </w:tcPr>
          <w:p w14:paraId="71CBC778" w14:textId="2936C14A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31B02B27" w14:textId="514E5ECF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4E743894" w14:textId="46981047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5BAB758F" w14:textId="52B54EE8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5BC9C916" w14:textId="10A0EF54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67343E89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5A4FFD09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49AB385B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489DDF16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6B843BA3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270133" w:rsidRPr="00F31F44" w14:paraId="22A4BF21" w14:textId="77777777">
        <w:trPr>
          <w:cantSplit/>
        </w:trPr>
        <w:tc>
          <w:tcPr>
            <w:tcW w:w="1260" w:type="dxa"/>
          </w:tcPr>
          <w:p w14:paraId="11B2AFBF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0 0 1 1</w:t>
            </w:r>
          </w:p>
        </w:tc>
        <w:tc>
          <w:tcPr>
            <w:tcW w:w="594" w:type="dxa"/>
          </w:tcPr>
          <w:p w14:paraId="0F0CF287" w14:textId="34A204F5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7EC0EB19" w14:textId="090A2337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4A0817EA" w14:textId="64F5A336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338A5356" w14:textId="3E832B3B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5CABD039" w14:textId="491E3D64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46600D92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6DF58555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7F091246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1A0F0623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4D6B262F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270133" w:rsidRPr="00F31F44" w14:paraId="7CEC16D3" w14:textId="77777777">
        <w:trPr>
          <w:cantSplit/>
        </w:trPr>
        <w:tc>
          <w:tcPr>
            <w:tcW w:w="1260" w:type="dxa"/>
          </w:tcPr>
          <w:p w14:paraId="2545179A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0 1 0 0</w:t>
            </w:r>
          </w:p>
        </w:tc>
        <w:tc>
          <w:tcPr>
            <w:tcW w:w="594" w:type="dxa"/>
          </w:tcPr>
          <w:p w14:paraId="66A734C7" w14:textId="46A4F303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37A09B39" w14:textId="2825FFB2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276FA6E3" w14:textId="54CF0563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01620964" w14:textId="250E89DF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290EFA46" w14:textId="39CC00DC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3EA42B12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3B151623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32FF0E8A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7DDD8518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3647D611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270133" w:rsidRPr="00F31F44" w14:paraId="311AF783" w14:textId="77777777">
        <w:trPr>
          <w:cantSplit/>
        </w:trPr>
        <w:tc>
          <w:tcPr>
            <w:tcW w:w="1260" w:type="dxa"/>
          </w:tcPr>
          <w:p w14:paraId="083495E4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0 1 0 1</w:t>
            </w:r>
          </w:p>
        </w:tc>
        <w:tc>
          <w:tcPr>
            <w:tcW w:w="594" w:type="dxa"/>
          </w:tcPr>
          <w:p w14:paraId="6466FB68" w14:textId="6249D162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5DC7ABBB" w14:textId="44F29829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501414CD" w14:textId="29C42487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2D6EDD95" w14:textId="64BA1B65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11376031" w14:textId="52B9CF0D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14720115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74A04ED4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44FD10CE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3B7A76FE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6433C50A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270133" w:rsidRPr="00F31F44" w14:paraId="623737EC" w14:textId="77777777">
        <w:trPr>
          <w:cantSplit/>
        </w:trPr>
        <w:tc>
          <w:tcPr>
            <w:tcW w:w="1260" w:type="dxa"/>
          </w:tcPr>
          <w:p w14:paraId="72961F20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0 1 1 0</w:t>
            </w:r>
          </w:p>
        </w:tc>
        <w:tc>
          <w:tcPr>
            <w:tcW w:w="594" w:type="dxa"/>
          </w:tcPr>
          <w:p w14:paraId="0434F3DB" w14:textId="3D490C00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7E7BDB51" w14:textId="365E3384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7099AC8E" w14:textId="56EB2EC9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527DC6C9" w14:textId="176EBB13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3E3FE8F5" w14:textId="0E0B8A84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34D8D3F9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7D48D08B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6D756392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4B79DAA4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1CC59022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270133" w:rsidRPr="00F31F44" w14:paraId="606DDC54" w14:textId="77777777">
        <w:trPr>
          <w:cantSplit/>
        </w:trPr>
        <w:tc>
          <w:tcPr>
            <w:tcW w:w="1260" w:type="dxa"/>
          </w:tcPr>
          <w:p w14:paraId="7B695530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0 1 1 1</w:t>
            </w:r>
          </w:p>
        </w:tc>
        <w:tc>
          <w:tcPr>
            <w:tcW w:w="594" w:type="dxa"/>
          </w:tcPr>
          <w:p w14:paraId="12F60754" w14:textId="6BCDAFC9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0383E2C8" w14:textId="4CDD96F3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759FCE25" w14:textId="6BF4B587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0EB46A30" w14:textId="25E4E04D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3A5A79F2" w14:textId="587D9EF2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3C050FD5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293D2CD5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2AEDA1AD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79602975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792375DF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270133" w:rsidRPr="00F31F44" w14:paraId="706CF449" w14:textId="77777777">
        <w:trPr>
          <w:cantSplit/>
        </w:trPr>
        <w:tc>
          <w:tcPr>
            <w:tcW w:w="1260" w:type="dxa"/>
          </w:tcPr>
          <w:p w14:paraId="71AA6724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1 0 0 0</w:t>
            </w:r>
          </w:p>
        </w:tc>
        <w:tc>
          <w:tcPr>
            <w:tcW w:w="594" w:type="dxa"/>
          </w:tcPr>
          <w:p w14:paraId="3143CE1C" w14:textId="664793DC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1146CFBB" w14:textId="630058FA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649BFE51" w14:textId="1F626AE7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4F784AE8" w14:textId="1DABF1F8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54DE8C2F" w14:textId="686E6699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78B4C21C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4987A09C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73296500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16149329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2E5E3D93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270133" w:rsidRPr="00F31F44" w14:paraId="61F6B188" w14:textId="77777777">
        <w:trPr>
          <w:cantSplit/>
        </w:trPr>
        <w:tc>
          <w:tcPr>
            <w:tcW w:w="1260" w:type="dxa"/>
          </w:tcPr>
          <w:p w14:paraId="1EE48417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1 0 0 1</w:t>
            </w:r>
          </w:p>
        </w:tc>
        <w:tc>
          <w:tcPr>
            <w:tcW w:w="594" w:type="dxa"/>
          </w:tcPr>
          <w:p w14:paraId="3FAC2BAA" w14:textId="6E62DB90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4B13F345" w14:textId="618E174D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57688817" w14:textId="2320C5B5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94" w:type="dxa"/>
          </w:tcPr>
          <w:p w14:paraId="6039B504" w14:textId="3B4D7756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20E2526A" w14:textId="25E7FC21" w:rsidR="00270133" w:rsidRPr="00F31F44" w:rsidRDefault="00341A6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94" w:type="dxa"/>
          </w:tcPr>
          <w:p w14:paraId="25807EEE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4D9242CE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7F19CA93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1B7D5F44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  <w:tc>
          <w:tcPr>
            <w:tcW w:w="594" w:type="dxa"/>
          </w:tcPr>
          <w:p w14:paraId="33BC82E7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sz w:val="24"/>
              </w:rPr>
            </w:pPr>
          </w:p>
        </w:tc>
      </w:tr>
      <w:tr w:rsidR="00270133" w:rsidRPr="00F31F44" w14:paraId="46605FD6" w14:textId="77777777">
        <w:trPr>
          <w:cantSplit/>
        </w:trPr>
        <w:tc>
          <w:tcPr>
            <w:tcW w:w="1260" w:type="dxa"/>
          </w:tcPr>
          <w:p w14:paraId="50059189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1 0 1 0</w:t>
            </w:r>
          </w:p>
        </w:tc>
        <w:tc>
          <w:tcPr>
            <w:tcW w:w="594" w:type="dxa"/>
          </w:tcPr>
          <w:p w14:paraId="00AD1A87" w14:textId="4FC04851" w:rsidR="00270133" w:rsidRPr="00F31F44" w:rsidRDefault="00341A63">
            <w:r>
              <w:t>1</w:t>
            </w:r>
          </w:p>
        </w:tc>
        <w:tc>
          <w:tcPr>
            <w:tcW w:w="594" w:type="dxa"/>
          </w:tcPr>
          <w:p w14:paraId="0BDF53C9" w14:textId="1EA32C76" w:rsidR="00270133" w:rsidRPr="00F31F44" w:rsidRDefault="00341A63">
            <w:pPr>
              <w:pStyle w:val="Heading5"/>
            </w:pPr>
            <w:r>
              <w:t>0</w:t>
            </w:r>
          </w:p>
        </w:tc>
        <w:tc>
          <w:tcPr>
            <w:tcW w:w="594" w:type="dxa"/>
          </w:tcPr>
          <w:p w14:paraId="119DF5FA" w14:textId="74ED66F5" w:rsidR="00270133" w:rsidRPr="00F31F44" w:rsidRDefault="00341A63">
            <w:pPr>
              <w:pStyle w:val="Heading5"/>
            </w:pPr>
            <w:r>
              <w:t>0</w:t>
            </w:r>
          </w:p>
        </w:tc>
        <w:tc>
          <w:tcPr>
            <w:tcW w:w="594" w:type="dxa"/>
          </w:tcPr>
          <w:p w14:paraId="73F24063" w14:textId="5293B8C4" w:rsidR="00270133" w:rsidRPr="00F31F44" w:rsidRDefault="00341A63">
            <w:r>
              <w:t>0</w:t>
            </w:r>
          </w:p>
        </w:tc>
        <w:tc>
          <w:tcPr>
            <w:tcW w:w="594" w:type="dxa"/>
          </w:tcPr>
          <w:p w14:paraId="2F9CFFE1" w14:textId="08242979" w:rsidR="00270133" w:rsidRPr="00F31F44" w:rsidRDefault="00341A63">
            <w:r>
              <w:t>0</w:t>
            </w:r>
          </w:p>
        </w:tc>
        <w:tc>
          <w:tcPr>
            <w:tcW w:w="594" w:type="dxa"/>
          </w:tcPr>
          <w:p w14:paraId="351117CE" w14:textId="77777777" w:rsidR="00270133" w:rsidRPr="00F31F44" w:rsidRDefault="00270133">
            <w:pPr>
              <w:jc w:val="center"/>
            </w:pPr>
          </w:p>
        </w:tc>
        <w:tc>
          <w:tcPr>
            <w:tcW w:w="594" w:type="dxa"/>
          </w:tcPr>
          <w:p w14:paraId="6BCB1519" w14:textId="77777777" w:rsidR="00270133" w:rsidRPr="00F31F44" w:rsidRDefault="00270133">
            <w:pPr>
              <w:jc w:val="center"/>
            </w:pPr>
          </w:p>
        </w:tc>
        <w:tc>
          <w:tcPr>
            <w:tcW w:w="594" w:type="dxa"/>
          </w:tcPr>
          <w:p w14:paraId="68F5430F" w14:textId="77777777" w:rsidR="00270133" w:rsidRPr="00F31F44" w:rsidRDefault="00270133">
            <w:pPr>
              <w:jc w:val="center"/>
            </w:pPr>
          </w:p>
        </w:tc>
        <w:tc>
          <w:tcPr>
            <w:tcW w:w="594" w:type="dxa"/>
          </w:tcPr>
          <w:p w14:paraId="241A94B5" w14:textId="77777777" w:rsidR="00270133" w:rsidRPr="00F31F44" w:rsidRDefault="00270133">
            <w:pPr>
              <w:jc w:val="center"/>
            </w:pPr>
          </w:p>
        </w:tc>
        <w:tc>
          <w:tcPr>
            <w:tcW w:w="594" w:type="dxa"/>
          </w:tcPr>
          <w:p w14:paraId="2AC799B4" w14:textId="77777777" w:rsidR="00270133" w:rsidRPr="00F31F44" w:rsidRDefault="00270133">
            <w:pPr>
              <w:jc w:val="center"/>
            </w:pPr>
          </w:p>
        </w:tc>
      </w:tr>
      <w:tr w:rsidR="00270133" w:rsidRPr="00F31F44" w14:paraId="5EAE1B54" w14:textId="77777777">
        <w:trPr>
          <w:cantSplit/>
        </w:trPr>
        <w:tc>
          <w:tcPr>
            <w:tcW w:w="1260" w:type="dxa"/>
          </w:tcPr>
          <w:p w14:paraId="7A497F96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1 0 1 1</w:t>
            </w:r>
          </w:p>
        </w:tc>
        <w:tc>
          <w:tcPr>
            <w:tcW w:w="594" w:type="dxa"/>
          </w:tcPr>
          <w:p w14:paraId="70B09E71" w14:textId="6856C7D7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594" w:type="dxa"/>
          </w:tcPr>
          <w:p w14:paraId="42BB461E" w14:textId="32634416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 xml:space="preserve">1 </w:t>
            </w:r>
          </w:p>
        </w:tc>
        <w:tc>
          <w:tcPr>
            <w:tcW w:w="594" w:type="dxa"/>
          </w:tcPr>
          <w:p w14:paraId="257DCA7C" w14:textId="67CBD863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94" w:type="dxa"/>
          </w:tcPr>
          <w:p w14:paraId="65CDCBDD" w14:textId="123949C0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94" w:type="dxa"/>
          </w:tcPr>
          <w:p w14:paraId="2312CECE" w14:textId="3ACF00EC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94" w:type="dxa"/>
          </w:tcPr>
          <w:p w14:paraId="23946F6F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1083AA74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262ECF4D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6CD3886C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0A259412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</w:tr>
      <w:tr w:rsidR="00270133" w:rsidRPr="00F31F44" w14:paraId="1BE7F9A5" w14:textId="77777777">
        <w:trPr>
          <w:cantSplit/>
        </w:trPr>
        <w:tc>
          <w:tcPr>
            <w:tcW w:w="1260" w:type="dxa"/>
          </w:tcPr>
          <w:p w14:paraId="585B4679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1 1 0 0</w:t>
            </w:r>
          </w:p>
        </w:tc>
        <w:tc>
          <w:tcPr>
            <w:tcW w:w="594" w:type="dxa"/>
          </w:tcPr>
          <w:p w14:paraId="40AB6B72" w14:textId="2537DE7B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94" w:type="dxa"/>
          </w:tcPr>
          <w:p w14:paraId="0B45C5F1" w14:textId="6B5ECA08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594" w:type="dxa"/>
          </w:tcPr>
          <w:p w14:paraId="0EC753A5" w14:textId="2E797B56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94" w:type="dxa"/>
          </w:tcPr>
          <w:p w14:paraId="0FE0910C" w14:textId="057D5169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594" w:type="dxa"/>
          </w:tcPr>
          <w:p w14:paraId="3529445D" w14:textId="33A8E158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594" w:type="dxa"/>
          </w:tcPr>
          <w:p w14:paraId="0B3076CF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5D4AA090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12FEAB74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4F042D46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6E49AFBE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</w:tr>
      <w:tr w:rsidR="00270133" w:rsidRPr="00F31F44" w14:paraId="4357671E" w14:textId="77777777">
        <w:trPr>
          <w:cantSplit/>
        </w:trPr>
        <w:tc>
          <w:tcPr>
            <w:tcW w:w="1260" w:type="dxa"/>
          </w:tcPr>
          <w:p w14:paraId="2D60FEE4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1 1 0 1</w:t>
            </w:r>
          </w:p>
        </w:tc>
        <w:tc>
          <w:tcPr>
            <w:tcW w:w="594" w:type="dxa"/>
          </w:tcPr>
          <w:p w14:paraId="7D1F4365" w14:textId="70D9A949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594" w:type="dxa"/>
          </w:tcPr>
          <w:p w14:paraId="33698057" w14:textId="694037D3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594" w:type="dxa"/>
          </w:tcPr>
          <w:p w14:paraId="716D4CD0" w14:textId="5FAA7F7A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594" w:type="dxa"/>
          </w:tcPr>
          <w:p w14:paraId="0928C525" w14:textId="2AE965C1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94" w:type="dxa"/>
          </w:tcPr>
          <w:p w14:paraId="7C1FE066" w14:textId="56F16F4F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94" w:type="dxa"/>
          </w:tcPr>
          <w:p w14:paraId="6DF09F97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43274B7B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55878F9D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4C9D6362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4CFA8F47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</w:tr>
      <w:tr w:rsidR="00270133" w:rsidRPr="00F31F44" w14:paraId="189196FC" w14:textId="77777777">
        <w:trPr>
          <w:cantSplit/>
        </w:trPr>
        <w:tc>
          <w:tcPr>
            <w:tcW w:w="1260" w:type="dxa"/>
          </w:tcPr>
          <w:p w14:paraId="0B1BB8F4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1 1 1 0</w:t>
            </w:r>
          </w:p>
        </w:tc>
        <w:tc>
          <w:tcPr>
            <w:tcW w:w="594" w:type="dxa"/>
          </w:tcPr>
          <w:p w14:paraId="41930DF5" w14:textId="07480D82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594" w:type="dxa"/>
          </w:tcPr>
          <w:p w14:paraId="418B3503" w14:textId="723AE59A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94" w:type="dxa"/>
          </w:tcPr>
          <w:p w14:paraId="147D9919" w14:textId="588739AF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594" w:type="dxa"/>
          </w:tcPr>
          <w:p w14:paraId="316701DD" w14:textId="56BCC86A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94" w:type="dxa"/>
          </w:tcPr>
          <w:p w14:paraId="57BF5473" w14:textId="23615C2F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94" w:type="dxa"/>
          </w:tcPr>
          <w:p w14:paraId="62179F76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3F4D49FC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131C1367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37211B81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0C28E97A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</w:tr>
      <w:tr w:rsidR="00270133" w:rsidRPr="00F31F44" w14:paraId="64367479" w14:textId="77777777">
        <w:trPr>
          <w:cantSplit/>
        </w:trPr>
        <w:tc>
          <w:tcPr>
            <w:tcW w:w="1260" w:type="dxa"/>
          </w:tcPr>
          <w:p w14:paraId="2459F4BA" w14:textId="77777777" w:rsidR="00270133" w:rsidRPr="00F31F44" w:rsidRDefault="00270133">
            <w:pPr>
              <w:tabs>
                <w:tab w:val="left" w:pos="360"/>
                <w:tab w:val="left" w:pos="720"/>
              </w:tabs>
              <w:jc w:val="center"/>
              <w:rPr>
                <w:sz w:val="24"/>
              </w:rPr>
            </w:pPr>
            <w:r w:rsidRPr="00F31F44">
              <w:rPr>
                <w:sz w:val="24"/>
              </w:rPr>
              <w:t>1 1 1 1</w:t>
            </w:r>
          </w:p>
        </w:tc>
        <w:tc>
          <w:tcPr>
            <w:tcW w:w="594" w:type="dxa"/>
          </w:tcPr>
          <w:p w14:paraId="2A0E395F" w14:textId="691A2A19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1</w:t>
            </w:r>
          </w:p>
        </w:tc>
        <w:tc>
          <w:tcPr>
            <w:tcW w:w="594" w:type="dxa"/>
          </w:tcPr>
          <w:p w14:paraId="7EBBB505" w14:textId="2BCDF5AC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594" w:type="dxa"/>
          </w:tcPr>
          <w:p w14:paraId="021C73E9" w14:textId="1756933D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594" w:type="dxa"/>
          </w:tcPr>
          <w:p w14:paraId="1897651F" w14:textId="6F5B5723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594" w:type="dxa"/>
          </w:tcPr>
          <w:p w14:paraId="030F27F1" w14:textId="1E2ABA99" w:rsidR="00270133" w:rsidRPr="00F31F44" w:rsidRDefault="00341A6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0</w:t>
            </w:r>
          </w:p>
        </w:tc>
        <w:tc>
          <w:tcPr>
            <w:tcW w:w="594" w:type="dxa"/>
          </w:tcPr>
          <w:p w14:paraId="777BEC37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6821E581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776E6971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61CFFD40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  <w:tc>
          <w:tcPr>
            <w:tcW w:w="594" w:type="dxa"/>
          </w:tcPr>
          <w:p w14:paraId="03335AFE" w14:textId="77777777" w:rsidR="00270133" w:rsidRPr="00F31F44" w:rsidRDefault="00270133">
            <w:pPr>
              <w:tabs>
                <w:tab w:val="left" w:pos="360"/>
                <w:tab w:val="left" w:pos="720"/>
              </w:tabs>
              <w:rPr>
                <w:color w:val="000000"/>
                <w:sz w:val="24"/>
              </w:rPr>
            </w:pPr>
          </w:p>
        </w:tc>
      </w:tr>
    </w:tbl>
    <w:p w14:paraId="181F3AA0" w14:textId="77777777" w:rsidR="00A11CDD" w:rsidRDefault="00A11CDD">
      <w:pPr>
        <w:tabs>
          <w:tab w:val="left" w:pos="360"/>
          <w:tab w:val="left" w:pos="720"/>
        </w:tabs>
      </w:pPr>
    </w:p>
    <w:p w14:paraId="0118CF7D" w14:textId="77777777" w:rsidR="00A11CDD" w:rsidRDefault="00A11CDD" w:rsidP="00A11CDD">
      <w:pPr>
        <w:pStyle w:val="Footer"/>
        <w:tabs>
          <w:tab w:val="clear" w:pos="4320"/>
          <w:tab w:val="clear" w:pos="8640"/>
          <w:tab w:val="left" w:pos="360"/>
        </w:tabs>
        <w:rPr>
          <w:sz w:val="24"/>
        </w:rPr>
      </w:pPr>
      <w:r>
        <w:br w:type="page"/>
      </w:r>
      <w:r>
        <w:rPr>
          <w:sz w:val="24"/>
        </w:rPr>
        <w:lastRenderedPageBreak/>
        <w:t>5.</w:t>
      </w:r>
      <w:r>
        <w:rPr>
          <w:sz w:val="24"/>
        </w:rPr>
        <w:tab/>
        <w:t>Schematic diagram</w:t>
      </w:r>
    </w:p>
    <w:p w14:paraId="2FDCAD34" w14:textId="77777777" w:rsidR="00A11CDD" w:rsidRDefault="00A11CDD" w:rsidP="00A11CDD">
      <w:pPr>
        <w:pStyle w:val="Heading3"/>
        <w:tabs>
          <w:tab w:val="left" w:pos="810"/>
        </w:tabs>
      </w:pPr>
      <w:r>
        <w:rPr>
          <w:sz w:val="20"/>
        </w:rPr>
        <w:tab/>
      </w:r>
      <w:r>
        <w:t>Schematic diagram for the 4-input 5-output circuit</w:t>
      </w:r>
    </w:p>
    <w:p w14:paraId="3FED5F9C" w14:textId="77777777" w:rsidR="00A11CDD" w:rsidRPr="00A11CDD" w:rsidRDefault="00A11CDD" w:rsidP="00A11CDD">
      <w:pPr>
        <w:ind w:firstLine="720"/>
        <w:rPr>
          <w:color w:val="FF0000"/>
        </w:rPr>
      </w:pPr>
      <w:r>
        <w:rPr>
          <w:color w:val="FF0000"/>
        </w:rPr>
        <w:t>Attach</w:t>
      </w:r>
      <w:r w:rsidRPr="00A11CDD">
        <w:rPr>
          <w:color w:val="FF0000"/>
        </w:rPr>
        <w:t xml:space="preserve"> </w:t>
      </w:r>
      <w:r>
        <w:rPr>
          <w:color w:val="FF0000"/>
        </w:rPr>
        <w:t xml:space="preserve">a complete </w:t>
      </w:r>
      <w:r w:rsidRPr="00A11CDD">
        <w:rPr>
          <w:color w:val="FF0000"/>
        </w:rPr>
        <w:t>schematic</w:t>
      </w:r>
      <w:r>
        <w:rPr>
          <w:color w:val="FF0000"/>
        </w:rPr>
        <w:t xml:space="preserve"> diagram including the title box.</w:t>
      </w:r>
    </w:p>
    <w:p w14:paraId="1079C019" w14:textId="39E19031" w:rsidR="00A11CDD" w:rsidRPr="00A11CDD" w:rsidRDefault="00950E4D" w:rsidP="00A11CDD">
      <w:r w:rsidRPr="00950E4D">
        <w:rPr>
          <w:noProof/>
          <w:lang w:eastAsia="en-US"/>
        </w:rPr>
        <w:drawing>
          <wp:inline distT="0" distB="0" distL="0" distR="0" wp14:anchorId="123C6F1D" wp14:editId="082BBB53">
            <wp:extent cx="10896600" cy="6810375"/>
            <wp:effectExtent l="0" t="0" r="0" b="0"/>
            <wp:docPr id="572" name="Picture 5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96600" cy="681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B47C4" w14:textId="77777777" w:rsidR="00270133" w:rsidRDefault="00270133">
      <w:pPr>
        <w:tabs>
          <w:tab w:val="left" w:pos="360"/>
          <w:tab w:val="left" w:pos="720"/>
        </w:tabs>
      </w:pPr>
      <w:bookmarkStart w:id="3" w:name="_GoBack"/>
      <w:bookmarkEnd w:id="3"/>
    </w:p>
    <w:sectPr w:rsidR="00270133">
      <w:headerReference w:type="default" r:id="rId9"/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B7B27C" w14:textId="77777777" w:rsidR="00AF49EE" w:rsidRDefault="00AF49EE">
      <w:r>
        <w:separator/>
      </w:r>
    </w:p>
  </w:endnote>
  <w:endnote w:type="continuationSeparator" w:id="0">
    <w:p w14:paraId="59DFFF22" w14:textId="77777777" w:rsidR="00AF49EE" w:rsidRDefault="00AF49EE">
      <w:r>
        <w:continuationSeparator/>
      </w:r>
    </w:p>
  </w:endnote>
  <w:endnote w:type="continuationNotice" w:id="1">
    <w:p w14:paraId="4EAF678E" w14:textId="77777777" w:rsidR="00AF49EE" w:rsidRDefault="00AF49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Arial Unicode MS"/>
    <w:panose1 w:val="02010601000101010101"/>
    <w:charset w:val="88"/>
    <w:family w:val="auto"/>
    <w:pitch w:val="variable"/>
    <w:sig w:usb0="00000000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F93C73" w14:textId="77777777" w:rsidR="0092195B" w:rsidRDefault="009219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890F5FE" w14:textId="77777777" w:rsidR="0092195B" w:rsidRDefault="009219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D9DA58" w14:textId="158B9BC3" w:rsidR="0092195B" w:rsidRDefault="0092195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50E4D">
      <w:rPr>
        <w:rStyle w:val="PageNumber"/>
        <w:noProof/>
      </w:rPr>
      <w:t>4</w:t>
    </w:r>
    <w:r>
      <w:rPr>
        <w:rStyle w:val="PageNumber"/>
      </w:rPr>
      <w:fldChar w:fldCharType="end"/>
    </w:r>
  </w:p>
  <w:p w14:paraId="3F9A0AA8" w14:textId="77777777" w:rsidR="0092195B" w:rsidRDefault="009219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04B81" w14:textId="77777777" w:rsidR="00AF49EE" w:rsidRDefault="00AF49EE">
      <w:r>
        <w:separator/>
      </w:r>
    </w:p>
  </w:footnote>
  <w:footnote w:type="continuationSeparator" w:id="0">
    <w:p w14:paraId="090C25B5" w14:textId="77777777" w:rsidR="00AF49EE" w:rsidRDefault="00AF49EE">
      <w:r>
        <w:continuationSeparator/>
      </w:r>
    </w:p>
  </w:footnote>
  <w:footnote w:type="continuationNotice" w:id="1">
    <w:p w14:paraId="0F4356E7" w14:textId="77777777" w:rsidR="00AF49EE" w:rsidRDefault="00AF49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C9E73C" w14:textId="77777777" w:rsidR="005729C1" w:rsidRDefault="00572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66866"/>
    <w:multiLevelType w:val="singleLevel"/>
    <w:tmpl w:val="D0388D38"/>
    <w:lvl w:ilvl="0">
      <w:start w:val="4"/>
      <w:numFmt w:val="upperLetter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5BB21AE"/>
    <w:multiLevelType w:val="singleLevel"/>
    <w:tmpl w:val="9B72F1D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2" w15:restartNumberingAfterBreak="0">
    <w:nsid w:val="323C77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5F5B7869"/>
    <w:multiLevelType w:val="singleLevel"/>
    <w:tmpl w:val="28BAF5E2"/>
    <w:lvl w:ilvl="0">
      <w:start w:val="2"/>
      <w:numFmt w:val="lowerRoman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70DB5FAF"/>
    <w:multiLevelType w:val="singleLevel"/>
    <w:tmpl w:val="F2D6A6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8" w:nlCheck="1" w:checkStyle="0"/>
  <w:activeWritingStyle w:appName="MSWord" w:lang="en-US" w:vendorID="64" w:dllVersion="0" w:nlCheck="1" w:checkStyle="0"/>
  <w:activeWritingStyle w:appName="MSWord" w:lang="ja-JP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0E6"/>
    <w:rsid w:val="00034569"/>
    <w:rsid w:val="00052DF2"/>
    <w:rsid w:val="000961A5"/>
    <w:rsid w:val="000A0D50"/>
    <w:rsid w:val="000E7E6A"/>
    <w:rsid w:val="00131247"/>
    <w:rsid w:val="001D4FCC"/>
    <w:rsid w:val="001E7DBD"/>
    <w:rsid w:val="00224096"/>
    <w:rsid w:val="002462A9"/>
    <w:rsid w:val="00252BE9"/>
    <w:rsid w:val="00270133"/>
    <w:rsid w:val="00287325"/>
    <w:rsid w:val="002D04C8"/>
    <w:rsid w:val="002E5C8C"/>
    <w:rsid w:val="002F5965"/>
    <w:rsid w:val="003036AB"/>
    <w:rsid w:val="0033200E"/>
    <w:rsid w:val="00341A63"/>
    <w:rsid w:val="00356EC0"/>
    <w:rsid w:val="003658C1"/>
    <w:rsid w:val="003E4411"/>
    <w:rsid w:val="00405268"/>
    <w:rsid w:val="00426CDD"/>
    <w:rsid w:val="004446BA"/>
    <w:rsid w:val="00484D78"/>
    <w:rsid w:val="00490633"/>
    <w:rsid w:val="004C0C96"/>
    <w:rsid w:val="004E4556"/>
    <w:rsid w:val="00534390"/>
    <w:rsid w:val="005729C1"/>
    <w:rsid w:val="005B180A"/>
    <w:rsid w:val="005B25C8"/>
    <w:rsid w:val="0061032F"/>
    <w:rsid w:val="0063416D"/>
    <w:rsid w:val="00670B69"/>
    <w:rsid w:val="006750E6"/>
    <w:rsid w:val="00692000"/>
    <w:rsid w:val="006F36BA"/>
    <w:rsid w:val="00722D70"/>
    <w:rsid w:val="007301FD"/>
    <w:rsid w:val="00741DAB"/>
    <w:rsid w:val="007645D5"/>
    <w:rsid w:val="007973F1"/>
    <w:rsid w:val="007A3ECD"/>
    <w:rsid w:val="007B3E16"/>
    <w:rsid w:val="007B6E46"/>
    <w:rsid w:val="00812156"/>
    <w:rsid w:val="00842E84"/>
    <w:rsid w:val="008842EB"/>
    <w:rsid w:val="008E06F3"/>
    <w:rsid w:val="0092195B"/>
    <w:rsid w:val="00947DB4"/>
    <w:rsid w:val="00950E4D"/>
    <w:rsid w:val="00970378"/>
    <w:rsid w:val="009C6E93"/>
    <w:rsid w:val="00A11CDD"/>
    <w:rsid w:val="00A1305A"/>
    <w:rsid w:val="00A4288D"/>
    <w:rsid w:val="00A70DF6"/>
    <w:rsid w:val="00AB7C9D"/>
    <w:rsid w:val="00AD0421"/>
    <w:rsid w:val="00AD0A26"/>
    <w:rsid w:val="00AF49EE"/>
    <w:rsid w:val="00B022CC"/>
    <w:rsid w:val="00B16764"/>
    <w:rsid w:val="00B179B1"/>
    <w:rsid w:val="00B417BB"/>
    <w:rsid w:val="00B53C62"/>
    <w:rsid w:val="00B64714"/>
    <w:rsid w:val="00B874B4"/>
    <w:rsid w:val="00BC7F4F"/>
    <w:rsid w:val="00C01A76"/>
    <w:rsid w:val="00C56E6C"/>
    <w:rsid w:val="00C65204"/>
    <w:rsid w:val="00C82D67"/>
    <w:rsid w:val="00D26362"/>
    <w:rsid w:val="00D40469"/>
    <w:rsid w:val="00D9728C"/>
    <w:rsid w:val="00DA4C14"/>
    <w:rsid w:val="00E27869"/>
    <w:rsid w:val="00E655DD"/>
    <w:rsid w:val="00E87EE6"/>
    <w:rsid w:val="00EF343D"/>
    <w:rsid w:val="00F31F44"/>
    <w:rsid w:val="00F3521F"/>
    <w:rsid w:val="00F4293D"/>
    <w:rsid w:val="00F52D93"/>
    <w:rsid w:val="00FB3497"/>
    <w:rsid w:val="00FC26C2"/>
    <w:rsid w:val="00FD53A4"/>
    <w:rsid w:val="00FE25B7"/>
    <w:rsid w:val="00FF3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4EB95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qFormat/>
    <w:pPr>
      <w:keepNext/>
      <w:ind w:left="1440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</w:tabs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tabs>
        <w:tab w:val="left" w:pos="360"/>
      </w:tabs>
      <w:spacing w:line="360" w:lineRule="auto"/>
      <w:outlineLvl w:val="3"/>
    </w:pPr>
    <w:rPr>
      <w:color w:val="800080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  <w:tab w:val="left" w:pos="720"/>
      </w:tabs>
      <w:jc w:val="center"/>
      <w:outlineLvl w:val="4"/>
    </w:pPr>
    <w:rPr>
      <w:color w:val="000000"/>
      <w:sz w:val="24"/>
      <w:szCs w:val="24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color w:val="8000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sz w:val="24"/>
      <w:szCs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DA4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842EB"/>
    <w:pPr>
      <w:tabs>
        <w:tab w:val="center" w:pos="4153"/>
        <w:tab w:val="right" w:pos="8306"/>
      </w:tabs>
      <w:snapToGrid w:val="0"/>
    </w:pPr>
  </w:style>
  <w:style w:type="character" w:customStyle="1" w:styleId="HeaderChar">
    <w:name w:val="Header Char"/>
    <w:link w:val="Header"/>
    <w:rsid w:val="008842EB"/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Experiment 1</vt:lpstr>
    </vt:vector>
  </TitlesOfParts>
  <Company/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 1</dc:title>
  <dc:subject/>
  <dc:creator>reference</dc:creator>
  <cp:keywords/>
  <cp:lastModifiedBy>E, Erdun</cp:lastModifiedBy>
  <cp:revision>3</cp:revision>
  <cp:lastPrinted>2002-05-29T20:18:00Z</cp:lastPrinted>
  <dcterms:created xsi:type="dcterms:W3CDTF">2018-04-06T05:14:00Z</dcterms:created>
  <dcterms:modified xsi:type="dcterms:W3CDTF">2018-04-06T05:21:00Z</dcterms:modified>
</cp:coreProperties>
</file>